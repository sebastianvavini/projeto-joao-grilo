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55D" w:rsidRPr="0064733B" w:rsidRDefault="000E755D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  <w:szCs w:val="32"/>
        </w:rPr>
      </w:pPr>
      <w:r w:rsidRPr="0064733B">
        <w:rPr>
          <w:rFonts w:ascii="TimesNewRomanPSMT" w:hAnsi="TimesNewRomanPSMT" w:cs="TimesNewRomanPSMT"/>
          <w:sz w:val="22"/>
          <w:szCs w:val="32"/>
        </w:rPr>
        <w:t>Universidade Federal do Piauí – UFPI</w:t>
      </w:r>
    </w:p>
    <w:p w:rsidR="003703ED" w:rsidRDefault="003703ED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  <w:szCs w:val="32"/>
        </w:rPr>
      </w:pPr>
      <w:r>
        <w:rPr>
          <w:rFonts w:ascii="TimesNewRomanPSMT" w:hAnsi="TimesNewRomanPSMT" w:cs="TimesNewRomanPSMT"/>
          <w:sz w:val="22"/>
          <w:szCs w:val="32"/>
        </w:rPr>
        <w:t>Centro de Ciências da Natureza - CCN</w:t>
      </w:r>
    </w:p>
    <w:p w:rsidR="000E755D" w:rsidRPr="0064733B" w:rsidRDefault="000E755D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  <w:szCs w:val="32"/>
        </w:rPr>
      </w:pPr>
      <w:r w:rsidRPr="0064733B">
        <w:rPr>
          <w:rFonts w:ascii="TimesNewRomanPSMT" w:hAnsi="TimesNewRomanPSMT" w:cs="TimesNewRomanPSMT"/>
          <w:sz w:val="22"/>
          <w:szCs w:val="32"/>
        </w:rPr>
        <w:t>Programa de Pós-Graduação em Ciência da Computação - PPGCC</w:t>
      </w:r>
    </w:p>
    <w:p w:rsidR="00200A83" w:rsidRPr="004B587C" w:rsidRDefault="006540FE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b/>
          <w:caps/>
          <w:sz w:val="22"/>
          <w:szCs w:val="32"/>
          <w:lang w:val="en-US"/>
        </w:rPr>
      </w:pPr>
      <w:r w:rsidRPr="004B587C">
        <w:rPr>
          <w:rFonts w:ascii="TimesNewRomanPSMT" w:hAnsi="TimesNewRomanPSMT" w:cs="TimesNewRomanPSMT"/>
          <w:b/>
          <w:caps/>
          <w:color w:val="000000" w:themeColor="text1"/>
          <w:sz w:val="22"/>
          <w:szCs w:val="32"/>
          <w:lang w:val="en-US"/>
        </w:rPr>
        <w:t>G</w:t>
      </w:r>
      <w:r w:rsidR="00B617FA" w:rsidRPr="004B587C">
        <w:rPr>
          <w:rFonts w:ascii="TimesNewRomanPSMT" w:hAnsi="TimesNewRomanPSMT" w:cs="TimesNewRomanPSMT"/>
          <w:b/>
          <w:caps/>
          <w:color w:val="000000" w:themeColor="text1"/>
          <w:sz w:val="22"/>
          <w:szCs w:val="32"/>
          <w:lang w:val="en-US"/>
        </w:rPr>
        <w:t xml:space="preserve">Amification in </w:t>
      </w:r>
      <w:proofErr w:type="gramStart"/>
      <w:r w:rsidR="00B617FA" w:rsidRPr="004B587C">
        <w:rPr>
          <w:rFonts w:ascii="TimesNewRomanPSMT" w:hAnsi="TimesNewRomanPSMT" w:cs="TimesNewRomanPSMT"/>
          <w:b/>
          <w:caps/>
          <w:color w:val="000000" w:themeColor="text1"/>
          <w:sz w:val="22"/>
          <w:szCs w:val="32"/>
          <w:lang w:val="en-US"/>
        </w:rPr>
        <w:t>Software  emgineering</w:t>
      </w:r>
      <w:proofErr w:type="gramEnd"/>
      <w:r w:rsidR="00B617FA" w:rsidRPr="004B587C">
        <w:rPr>
          <w:rFonts w:ascii="TimesNewRomanPSMT" w:hAnsi="TimesNewRomanPSMT" w:cs="TimesNewRomanPSMT"/>
          <w:b/>
          <w:caps/>
          <w:color w:val="000000" w:themeColor="text1"/>
          <w:sz w:val="22"/>
          <w:szCs w:val="32"/>
          <w:lang w:val="en-US"/>
        </w:rPr>
        <w:t xml:space="preserve"> </w:t>
      </w:r>
    </w:p>
    <w:p w:rsidR="00200A83" w:rsidRPr="004B587C" w:rsidRDefault="006540FE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b/>
          <w:sz w:val="22"/>
          <w:szCs w:val="32"/>
          <w:lang w:val="en-US"/>
        </w:rPr>
      </w:pPr>
      <w:proofErr w:type="spellStart"/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>Sebastião</w:t>
      </w:r>
      <w:proofErr w:type="spellEnd"/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 xml:space="preserve"> </w:t>
      </w:r>
      <w:proofErr w:type="spellStart"/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>Vinícius</w:t>
      </w:r>
      <w:proofErr w:type="spellEnd"/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 xml:space="preserve"> </w:t>
      </w:r>
      <w:proofErr w:type="spellStart"/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>Araújo</w:t>
      </w:r>
      <w:proofErr w:type="spellEnd"/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 xml:space="preserve"> de </w:t>
      </w:r>
      <w:proofErr w:type="spellStart"/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>Moura</w:t>
      </w:r>
      <w:proofErr w:type="spellEnd"/>
    </w:p>
    <w:p w:rsidR="0064733B" w:rsidRPr="004B587C" w:rsidRDefault="00672587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b/>
          <w:sz w:val="22"/>
          <w:szCs w:val="32"/>
          <w:lang w:val="en-US"/>
        </w:rPr>
      </w:pPr>
      <w:r w:rsidRPr="004B587C">
        <w:rPr>
          <w:rFonts w:ascii="TimesNewRomanPSMT" w:hAnsi="TimesNewRomanPSMT" w:cs="TimesNewRomanPSMT"/>
          <w:b/>
          <w:sz w:val="22"/>
          <w:szCs w:val="32"/>
          <w:lang w:val="en-US"/>
        </w:rPr>
        <w:t>vinicius.araujo@ifpi.edu.br</w:t>
      </w:r>
    </w:p>
    <w:p w:rsidR="000E755D" w:rsidRPr="004B587C" w:rsidRDefault="000E755D" w:rsidP="00EF2B55">
      <w:pPr>
        <w:widowControl w:val="0"/>
        <w:autoSpaceDE w:val="0"/>
        <w:autoSpaceDN w:val="0"/>
        <w:adjustRightInd w:val="0"/>
        <w:spacing w:after="0"/>
        <w:ind w:firstLine="212"/>
        <w:rPr>
          <w:rFonts w:ascii="TimesNewRomanPSMT" w:hAnsi="TimesNewRomanPSMT" w:cs="TimesNewRomanPSMT"/>
          <w:sz w:val="22"/>
          <w:szCs w:val="32"/>
          <w:lang w:val="en-US"/>
        </w:rPr>
      </w:pPr>
    </w:p>
    <w:p w:rsidR="000E755D" w:rsidRPr="00306EC9" w:rsidRDefault="00306EC9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b/>
          <w:bCs/>
          <w:sz w:val="22"/>
        </w:rPr>
        <w:t>Resumo</w:t>
      </w:r>
      <w:r w:rsidR="000E755D" w:rsidRPr="0064733B">
        <w:rPr>
          <w:rFonts w:ascii="TimesNewRomanPSMT" w:hAnsi="TimesNewRomanPSMT" w:cs="TimesNewRomanPSMT"/>
          <w:b/>
          <w:bCs/>
          <w:sz w:val="22"/>
        </w:rPr>
        <w:t xml:space="preserve">: </w:t>
      </w:r>
      <w:del w:id="0" w:author="lorena" w:date="2012-10-01T22:06:00Z">
        <w:r w:rsidRPr="00306EC9" w:rsidDel="00672587">
          <w:rPr>
            <w:rFonts w:ascii="TimesNewRomanPSMT" w:hAnsi="TimesNewRomanPSMT" w:cs="TimesNewRomanPSMT"/>
            <w:bCs/>
            <w:sz w:val="22"/>
          </w:rPr>
          <w:delText>O</w:delText>
        </w:r>
      </w:del>
      <w:r w:rsidR="004B587C">
        <w:rPr>
          <w:rFonts w:ascii="TimesNewRomanPSMT" w:hAnsi="TimesNewRomanPSMT" w:cs="TimesNewRomanPSMT"/>
          <w:bCs/>
          <w:sz w:val="22"/>
        </w:rPr>
        <w:t>Este trabalho tem</w:t>
      </w:r>
      <w:r w:rsidR="005D006B">
        <w:rPr>
          <w:rFonts w:ascii="TimesNewRomanPSMT" w:hAnsi="TimesNewRomanPSMT" w:cs="TimesNewRomanPSMT"/>
          <w:bCs/>
          <w:sz w:val="22"/>
        </w:rPr>
        <w:t xml:space="preserve"> como objetivo realizar pesq</w:t>
      </w:r>
      <w:r w:rsidR="00040E72">
        <w:rPr>
          <w:rFonts w:ascii="TimesNewRomanPSMT" w:hAnsi="TimesNewRomanPSMT" w:cs="TimesNewRomanPSMT"/>
          <w:bCs/>
          <w:sz w:val="22"/>
        </w:rPr>
        <w:t xml:space="preserve">uisa sobre o uso da </w:t>
      </w:r>
      <w:proofErr w:type="spellStart"/>
      <w:r w:rsidR="00040E72">
        <w:rPr>
          <w:rFonts w:ascii="TimesNewRomanPSMT" w:hAnsi="TimesNewRomanPSMT" w:cs="TimesNewRomanPSMT"/>
          <w:bCs/>
          <w:sz w:val="22"/>
        </w:rPr>
        <w:t>Gameficação</w:t>
      </w:r>
      <w:proofErr w:type="spellEnd"/>
      <w:r w:rsidR="00040E72">
        <w:rPr>
          <w:rFonts w:ascii="TimesNewRomanPSMT" w:hAnsi="TimesNewRomanPSMT" w:cs="TimesNewRomanPSMT"/>
          <w:bCs/>
          <w:sz w:val="22"/>
        </w:rPr>
        <w:t xml:space="preserve"> durante </w:t>
      </w:r>
      <w:proofErr w:type="gramStart"/>
      <w:r w:rsidR="00040E72">
        <w:rPr>
          <w:rFonts w:ascii="TimesNewRomanPSMT" w:hAnsi="TimesNewRomanPSMT" w:cs="TimesNewRomanPSMT"/>
          <w:bCs/>
          <w:sz w:val="22"/>
        </w:rPr>
        <w:t>o Processos</w:t>
      </w:r>
      <w:proofErr w:type="gramEnd"/>
      <w:r w:rsidR="00040E72">
        <w:rPr>
          <w:rFonts w:ascii="TimesNewRomanPSMT" w:hAnsi="TimesNewRomanPSMT" w:cs="TimesNewRomanPSMT"/>
          <w:bCs/>
          <w:sz w:val="22"/>
        </w:rPr>
        <w:t xml:space="preserve"> de Negociação de Requisitos não funcionais conflituosos entre si e entre os não funcionais e os funcionais.</w:t>
      </w:r>
      <w:del w:id="1" w:author="lorena" w:date="2012-10-01T22:07:00Z">
        <w:r w:rsidRPr="00306EC9" w:rsidDel="005D006B">
          <w:rPr>
            <w:rFonts w:ascii="TimesNewRomanPSMT" w:hAnsi="TimesNewRomanPSMT" w:cs="TimesNewRomanPSMT"/>
            <w:bCs/>
            <w:sz w:val="22"/>
          </w:rPr>
          <w:delText xml:space="preserve"> </w:delText>
        </w:r>
      </w:del>
      <w:del w:id="2" w:author="lorena" w:date="2012-10-01T22:11:00Z">
        <w:r w:rsidDel="00040E72">
          <w:rPr>
            <w:rFonts w:ascii="TimesNewRomanPSMT" w:hAnsi="TimesNewRomanPSMT" w:cs="TimesNewRomanPSMT"/>
            <w:bCs/>
            <w:sz w:val="22"/>
          </w:rPr>
          <w:delText>Pré-Projeto de Pesquisa deve abordar um dos temas de mestrado indicados pelos professores/orientadores do Programa de Pós-Graduação em Ciência da Computação, disponíveis no s</w:delText>
        </w:r>
        <w:r w:rsidR="0041338C" w:rsidDel="00040E72">
          <w:rPr>
            <w:rFonts w:ascii="TimesNewRomanPSMT" w:hAnsi="TimesNewRomanPSMT" w:cs="TimesNewRomanPSMT"/>
            <w:bCs/>
            <w:sz w:val="22"/>
          </w:rPr>
          <w:delText>í</w:delText>
        </w:r>
        <w:r w:rsidDel="00040E72">
          <w:rPr>
            <w:rFonts w:ascii="TimesNewRomanPSMT" w:hAnsi="TimesNewRomanPSMT" w:cs="TimesNewRomanPSMT"/>
            <w:bCs/>
            <w:sz w:val="22"/>
          </w:rPr>
          <w:delText xml:space="preserve">tio </w:delText>
        </w:r>
        <w:r w:rsidR="00474D65" w:rsidDel="00040E72">
          <w:fldChar w:fldCharType="begin"/>
        </w:r>
        <w:r w:rsidR="002015B5" w:rsidDel="00040E72">
          <w:delInstrText>HYPERLINK "http://www.ppgcc.ufpi.br"</w:delInstrText>
        </w:r>
        <w:r w:rsidR="00474D65" w:rsidDel="00040E72">
          <w:fldChar w:fldCharType="separate"/>
        </w:r>
        <w:r w:rsidRPr="00C202E4" w:rsidDel="00040E72">
          <w:rPr>
            <w:rStyle w:val="Hyperlink"/>
            <w:rFonts w:ascii="TimesNewRomanPSMT" w:hAnsi="TimesNewRomanPSMT" w:cs="TimesNewRomanPSMT"/>
            <w:bCs/>
            <w:sz w:val="22"/>
          </w:rPr>
          <w:delText>http://www.ppgcc.ufpi.br</w:delText>
        </w:r>
        <w:r w:rsidR="00474D65" w:rsidDel="00040E72">
          <w:fldChar w:fldCharType="end"/>
        </w:r>
        <w:r w:rsidDel="00040E72">
          <w:rPr>
            <w:rFonts w:ascii="TimesNewRomanPSMT" w:hAnsi="TimesNewRomanPSMT" w:cs="TimesNewRomanPSMT"/>
            <w:bCs/>
            <w:sz w:val="22"/>
          </w:rPr>
          <w:delText xml:space="preserve">. </w:delText>
        </w:r>
        <w:r w:rsidRPr="00306EC9" w:rsidDel="00040E72">
          <w:rPr>
            <w:rFonts w:ascii="TimesNewRomanPSMT" w:hAnsi="TimesNewRomanPSMT" w:cs="TimesNewRomanPSMT"/>
            <w:bCs/>
            <w:sz w:val="22"/>
          </w:rPr>
          <w:delText>Todo o pré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-</w:delText>
        </w:r>
        <w:r w:rsidRPr="00306EC9" w:rsidDel="00040E72">
          <w:rPr>
            <w:rFonts w:ascii="TimesNewRomanPSMT" w:hAnsi="TimesNewRomanPSMT" w:cs="TimesNewRomanPSMT"/>
            <w:bCs/>
            <w:sz w:val="22"/>
          </w:rPr>
          <w:delText>projeto de pesquisa dev</w:delText>
        </w:r>
        <w:r w:rsidR="00FE3D43" w:rsidDel="00040E72">
          <w:rPr>
            <w:rFonts w:ascii="TimesNewRomanPSMT" w:hAnsi="TimesNewRomanPSMT" w:cs="TimesNewRomanPSMT"/>
            <w:bCs/>
            <w:sz w:val="22"/>
          </w:rPr>
          <w:delText>e</w:delText>
        </w:r>
        <w:r w:rsidRPr="00306EC9" w:rsidDel="00040E72">
          <w:rPr>
            <w:rFonts w:ascii="TimesNewRomanPSMT" w:hAnsi="TimesNewRomanPSMT" w:cs="TimesNewRomanPSMT"/>
            <w:bCs/>
            <w:sz w:val="22"/>
          </w:rPr>
          <w:delText xml:space="preserve"> ser</w:delText>
        </w:r>
        <w:r w:rsidDel="00040E72">
          <w:rPr>
            <w:rFonts w:ascii="TimesNewRomanPSMT" w:hAnsi="TimesNewRomanPSMT" w:cs="TimesNewRomanPSMT"/>
            <w:bCs/>
            <w:sz w:val="22"/>
          </w:rPr>
          <w:delText xml:space="preserve"> escrito usando a fonte Times New Roman tamanho 11 (onze). As seções obrigatórias no Pré-Projeto de Pesquisa são: (</w:delText>
        </w:r>
        <w:r w:rsidRPr="00B13D90" w:rsidDel="00040E72">
          <w:rPr>
            <w:rFonts w:ascii="TimesNewRomanPSMT" w:hAnsi="TimesNewRomanPSMT" w:cs="TimesNewRomanPSMT"/>
            <w:bCs/>
            <w:i/>
            <w:sz w:val="22"/>
          </w:rPr>
          <w:delText>i</w:delText>
        </w:r>
        <w:r w:rsidDel="00040E72">
          <w:rPr>
            <w:rFonts w:ascii="TimesNewRomanPSMT" w:hAnsi="TimesNewRomanPSMT" w:cs="TimesNewRomanPSMT"/>
            <w:bCs/>
            <w:sz w:val="22"/>
          </w:rPr>
          <w:delText xml:space="preserve">) 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Resumo, não devendo exceder de 250 palavras; (</w:delText>
        </w:r>
        <w:r w:rsidR="00B13D90" w:rsidRPr="00B13D90" w:rsidDel="00040E72">
          <w:rPr>
            <w:rFonts w:ascii="TimesNewRomanPSMT" w:hAnsi="TimesNewRomanPSMT" w:cs="TimesNewRomanPSMT"/>
            <w:bCs/>
            <w:i/>
            <w:sz w:val="22"/>
          </w:rPr>
          <w:delText>ii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) Introdução; (</w:delText>
        </w:r>
        <w:r w:rsidR="00B13D90" w:rsidRPr="00B13D90" w:rsidDel="00040E72">
          <w:rPr>
            <w:rFonts w:ascii="TimesNewRomanPSMT" w:hAnsi="TimesNewRomanPSMT" w:cs="TimesNewRomanPSMT"/>
            <w:bCs/>
            <w:i/>
            <w:sz w:val="22"/>
          </w:rPr>
          <w:delText>iii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) Fundamentação Teórica; (</w:delText>
        </w:r>
        <w:r w:rsidR="00B13D90" w:rsidRPr="00B13D90" w:rsidDel="00040E72">
          <w:rPr>
            <w:rFonts w:ascii="TimesNewRomanPSMT" w:hAnsi="TimesNewRomanPSMT" w:cs="TimesNewRomanPSMT"/>
            <w:bCs/>
            <w:i/>
            <w:sz w:val="22"/>
          </w:rPr>
          <w:delText>iv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) Metodologia;</w:delText>
        </w:r>
        <w:r w:rsidR="00B13D90" w:rsidRPr="00AA6953" w:rsidDel="00040E72">
          <w:rPr>
            <w:rFonts w:ascii="TimesNewRomanPSMT" w:hAnsi="TimesNewRomanPSMT" w:cs="TimesNewRomanPSMT"/>
            <w:bCs/>
            <w:sz w:val="22"/>
          </w:rPr>
          <w:delText xml:space="preserve"> (</w:delText>
        </w:r>
        <w:r w:rsidR="00B13D90" w:rsidRPr="00AA6953" w:rsidDel="00040E72">
          <w:rPr>
            <w:rFonts w:ascii="TimesNewRomanPSMT" w:hAnsi="TimesNewRomanPSMT" w:cs="TimesNewRomanPSMT"/>
            <w:bCs/>
            <w:i/>
            <w:sz w:val="22"/>
          </w:rPr>
          <w:delText>v</w:delText>
        </w:r>
        <w:r w:rsidR="00B13D90" w:rsidRPr="00AA6953" w:rsidDel="00040E72">
          <w:rPr>
            <w:rFonts w:ascii="TimesNewRomanPSMT" w:hAnsi="TimesNewRomanPSMT" w:cs="TimesNewRomanPSMT"/>
            <w:bCs/>
            <w:sz w:val="22"/>
          </w:rPr>
          <w:delText>) Resultados, onde deve-se descrever os resultados esperados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 xml:space="preserve"> e (</w:delText>
        </w:r>
        <w:r w:rsidR="00B13D90" w:rsidRPr="00B13D90" w:rsidDel="00040E72">
          <w:rPr>
            <w:rFonts w:ascii="TimesNewRomanPSMT" w:hAnsi="TimesNewRomanPSMT" w:cs="TimesNewRomanPSMT"/>
            <w:bCs/>
            <w:i/>
            <w:sz w:val="22"/>
          </w:rPr>
          <w:delText>vi</w:delText>
        </w:r>
        <w:r w:rsidR="00B13D90" w:rsidDel="00040E72">
          <w:rPr>
            <w:rFonts w:ascii="TimesNewRomanPSMT" w:hAnsi="TimesNewRomanPSMT" w:cs="TimesNewRomanPSMT"/>
            <w:bCs/>
            <w:sz w:val="22"/>
          </w:rPr>
          <w:delText>) Referências. O pré-projeto como um todo deve ser limitado a quatro páginas.</w:delText>
        </w:r>
      </w:del>
      <w:r w:rsidR="00B13D90">
        <w:rPr>
          <w:rFonts w:ascii="TimesNewRomanPSMT" w:hAnsi="TimesNewRomanPSMT" w:cs="TimesNewRomanPSMT"/>
          <w:bCs/>
          <w:sz w:val="22"/>
        </w:rPr>
        <w:t xml:space="preserve"> </w:t>
      </w:r>
    </w:p>
    <w:p w:rsidR="00B90B2A" w:rsidRPr="006C18B9" w:rsidRDefault="00B90B2A" w:rsidP="00EF2B55">
      <w:pPr>
        <w:pStyle w:val="Ttulo1"/>
        <w:ind w:left="0" w:firstLine="212"/>
        <w:rPr>
          <w:rFonts w:ascii="Times New Roman" w:hAnsi="Times New Roman"/>
          <w:color w:val="auto"/>
          <w:sz w:val="22"/>
        </w:rPr>
      </w:pPr>
      <w:r w:rsidRPr="006C18B9">
        <w:rPr>
          <w:rFonts w:ascii="Times New Roman" w:hAnsi="Times New Roman"/>
          <w:color w:val="auto"/>
          <w:sz w:val="22"/>
        </w:rPr>
        <w:t>Introdução</w:t>
      </w:r>
    </w:p>
    <w:p w:rsidR="00F77D07" w:rsidRDefault="00B90B2A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 w:rsidRPr="00B90B2A">
        <w:rPr>
          <w:rFonts w:ascii="TimesNewRomanPSMT" w:hAnsi="TimesNewRomanPSMT" w:cs="TimesNewRomanPSMT"/>
          <w:sz w:val="22"/>
        </w:rPr>
        <w:t>As seções principais do pré-projeto (</w:t>
      </w:r>
      <w:r w:rsidRPr="00B90B2A">
        <w:rPr>
          <w:rFonts w:ascii="TimesNewRomanPSMT" w:hAnsi="TimesNewRomanPSMT" w:cs="TimesNewRomanPSMT"/>
          <w:bCs/>
          <w:sz w:val="22"/>
        </w:rPr>
        <w:t>Introdução, Fundamentação Teórica, Metodologia, Experimentos, Resultados e Referências)</w:t>
      </w:r>
      <w:r w:rsidRPr="00B90B2A">
        <w:rPr>
          <w:rFonts w:ascii="TimesNewRomanPSMT" w:hAnsi="TimesNewRomanPSMT" w:cs="TimesNewRomanPSMT"/>
          <w:sz w:val="22"/>
        </w:rPr>
        <w:t xml:space="preserve"> devem ser numeradas</w:t>
      </w:r>
      <w:r w:rsidR="006C18B9">
        <w:rPr>
          <w:rFonts w:ascii="TimesNewRomanPSMT" w:hAnsi="TimesNewRomanPSMT" w:cs="TimesNewRomanPSMT"/>
          <w:sz w:val="22"/>
        </w:rPr>
        <w:t xml:space="preserve"> e em negrito</w:t>
      </w:r>
      <w:r w:rsidRPr="00B90B2A">
        <w:rPr>
          <w:rFonts w:ascii="TimesNewRomanPSMT" w:hAnsi="TimesNewRomanPSMT" w:cs="TimesNewRomanPSMT"/>
          <w:sz w:val="22"/>
        </w:rPr>
        <w:t xml:space="preserve">. O espaçamento de ser simples e o corpo do texto </w:t>
      </w:r>
      <w:proofErr w:type="gramStart"/>
      <w:r w:rsidRPr="00B90B2A">
        <w:rPr>
          <w:rFonts w:ascii="TimesNewRomanPSMT" w:hAnsi="TimesNewRomanPSMT" w:cs="TimesNewRomanPSMT"/>
          <w:sz w:val="22"/>
        </w:rPr>
        <w:t>deve ser justificado</w:t>
      </w:r>
      <w:proofErr w:type="gramEnd"/>
      <w:r w:rsidRPr="00B90B2A">
        <w:rPr>
          <w:rFonts w:ascii="TimesNewRomanPSMT" w:hAnsi="TimesNewRomanPSMT" w:cs="TimesNewRomanPSMT"/>
          <w:sz w:val="22"/>
        </w:rPr>
        <w:t xml:space="preserve"> (al</w:t>
      </w:r>
      <w:r w:rsidR="00F77D07">
        <w:rPr>
          <w:rFonts w:ascii="TimesNewRomanPSMT" w:hAnsi="TimesNewRomanPSMT" w:cs="TimesNewRomanPSMT"/>
          <w:sz w:val="22"/>
        </w:rPr>
        <w:t>inhado a direita e a esquerda).</w:t>
      </w:r>
    </w:p>
    <w:p w:rsidR="00B90B2A" w:rsidRDefault="00B90B2A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 w:rsidRPr="00B90B2A">
        <w:rPr>
          <w:rFonts w:ascii="TimesNewRomanPSMT" w:hAnsi="TimesNewRomanPSMT" w:cs="TimesNewRomanPSMT"/>
          <w:sz w:val="22"/>
        </w:rPr>
        <w:t>A introdução deve conter uma rápida apresentação do tema a ser abordado.</w:t>
      </w:r>
      <w:r w:rsidR="00F77D07">
        <w:rPr>
          <w:rFonts w:ascii="TimesNewRomanPSMT" w:hAnsi="TimesNewRomanPSMT" w:cs="TimesNewRomanPSMT"/>
          <w:sz w:val="22"/>
        </w:rPr>
        <w:t xml:space="preserve"> Sobretudo é necessário que fique claro o “</w:t>
      </w:r>
      <w:proofErr w:type="gramStart"/>
      <w:r w:rsidR="00F77D07" w:rsidRPr="00F77D07">
        <w:rPr>
          <w:rFonts w:ascii="TimesNewRomanPSMT" w:hAnsi="TimesNewRomanPSMT" w:cs="TimesNewRomanPSMT"/>
          <w:i/>
          <w:sz w:val="22"/>
        </w:rPr>
        <w:t>por que</w:t>
      </w:r>
      <w:proofErr w:type="gramEnd"/>
      <w:r w:rsidR="00F77D07" w:rsidRPr="00F77D07">
        <w:rPr>
          <w:rFonts w:ascii="TimesNewRomanPSMT" w:hAnsi="TimesNewRomanPSMT" w:cs="TimesNewRomanPSMT"/>
          <w:i/>
          <w:sz w:val="22"/>
        </w:rPr>
        <w:t>?</w:t>
      </w:r>
      <w:r w:rsidR="00F77D07">
        <w:rPr>
          <w:rFonts w:ascii="TimesNewRomanPSMT" w:hAnsi="TimesNewRomanPSMT" w:cs="TimesNewRomanPSMT"/>
          <w:sz w:val="22"/>
        </w:rPr>
        <w:t>” e o “</w:t>
      </w:r>
      <w:r w:rsidR="00F77D07" w:rsidRPr="00F77D07">
        <w:rPr>
          <w:rFonts w:ascii="TimesNewRomanPSMT" w:hAnsi="TimesNewRomanPSMT" w:cs="TimesNewRomanPSMT"/>
          <w:i/>
          <w:sz w:val="22"/>
        </w:rPr>
        <w:t>o que</w:t>
      </w:r>
      <w:r w:rsidR="00F77D07">
        <w:rPr>
          <w:rFonts w:ascii="TimesNewRomanPSMT" w:hAnsi="TimesNewRomanPSMT" w:cs="TimesNewRomanPSMT"/>
          <w:sz w:val="22"/>
        </w:rPr>
        <w:t xml:space="preserve">?” do tema, ou seja, qual a relevância do tema e quais os objetivos a serem alcançados. </w:t>
      </w:r>
    </w:p>
    <w:p w:rsidR="005C34C7" w:rsidRDefault="005C34C7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Em todo o pré-projeto o candidato pode e deve usar referencias bibliográficas. O ideal é usar a norma NBR 10520 da ABNT (</w:t>
      </w:r>
      <w:r w:rsidRPr="002069F4">
        <w:rPr>
          <w:rFonts w:ascii="TimesNewRomanPSMT" w:hAnsi="TimesNewRomanPSMT" w:cs="TimesNewRomanPSMT"/>
          <w:sz w:val="22"/>
        </w:rPr>
        <w:t>ASSOCIAÇÃO BRASILEIRA DE</w:t>
      </w:r>
      <w:r>
        <w:rPr>
          <w:rFonts w:ascii="TimesNewRomanPSMT" w:hAnsi="TimesNewRomanPSMT" w:cs="TimesNewRomanPSMT"/>
          <w:sz w:val="22"/>
        </w:rPr>
        <w:t xml:space="preserve"> </w:t>
      </w:r>
      <w:r w:rsidRPr="002069F4">
        <w:rPr>
          <w:rFonts w:ascii="TimesNewRomanPSMT" w:hAnsi="TimesNewRomanPSMT" w:cs="TimesNewRomanPSMT"/>
          <w:sz w:val="22"/>
        </w:rPr>
        <w:t>NORMAS TÉCNICAS, 2002</w:t>
      </w:r>
      <w:r>
        <w:rPr>
          <w:rFonts w:ascii="TimesNewRomanPSMT" w:hAnsi="TimesNewRomanPSMT" w:cs="TimesNewRomanPSMT"/>
          <w:sz w:val="22"/>
        </w:rPr>
        <w:t>). Boas descrições de como fazer as citações a s referencias bibliográficas podem ser encontradas em (FORTIUM – Grupo Educacional, 2011).</w:t>
      </w:r>
    </w:p>
    <w:p w:rsidR="005C34C7" w:rsidRPr="00B90B2A" w:rsidRDefault="005C34C7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</w:p>
    <w:p w:rsidR="00B90B2A" w:rsidRPr="006C18B9" w:rsidRDefault="00B90B2A" w:rsidP="00EF2B55">
      <w:pPr>
        <w:pStyle w:val="Ttulo1"/>
        <w:ind w:left="0" w:firstLine="212"/>
        <w:rPr>
          <w:rFonts w:ascii="Times New Roman" w:hAnsi="Times New Roman"/>
          <w:color w:val="auto"/>
          <w:sz w:val="22"/>
        </w:rPr>
      </w:pPr>
      <w:r w:rsidRPr="006C18B9">
        <w:rPr>
          <w:rFonts w:ascii="Times New Roman" w:hAnsi="Times New Roman"/>
          <w:color w:val="auto"/>
          <w:sz w:val="22"/>
        </w:rPr>
        <w:t>Fundamentação Teórica</w:t>
      </w:r>
    </w:p>
    <w:p w:rsidR="003D1015" w:rsidRPr="003D1015" w:rsidRDefault="003D1015" w:rsidP="003D1015">
      <w:pPr>
        <w:pStyle w:val="Default"/>
        <w:ind w:firstLine="212"/>
        <w:rPr>
          <w:sz w:val="22"/>
          <w:szCs w:val="22"/>
        </w:rPr>
      </w:pPr>
      <w:r w:rsidRPr="003D1015">
        <w:rPr>
          <w:rFonts w:ascii="TimesNewRomanPSMT" w:hAnsi="TimesNewRomanPSMT" w:cs="TimesNewRomanPSMT"/>
          <w:sz w:val="22"/>
          <w:szCs w:val="22"/>
        </w:rPr>
        <w:t xml:space="preserve"> </w:t>
      </w:r>
      <w:r w:rsidRPr="003D1015">
        <w:rPr>
          <w:sz w:val="22"/>
          <w:szCs w:val="22"/>
        </w:rPr>
        <w:t>Durante a fase de Requisitos</w:t>
      </w:r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elicitação</w:t>
      </w:r>
      <w:proofErr w:type="spellEnd"/>
      <w:r>
        <w:rPr>
          <w:sz w:val="22"/>
          <w:szCs w:val="22"/>
        </w:rPr>
        <w:t>, documentação e aná</w:t>
      </w:r>
      <w:r w:rsidRPr="003D1015">
        <w:rPr>
          <w:sz w:val="22"/>
          <w:szCs w:val="22"/>
        </w:rPr>
        <w:t>lise) podem ser identificados conflitos entre os requisitos do client</w:t>
      </w:r>
      <w:r>
        <w:rPr>
          <w:sz w:val="22"/>
          <w:szCs w:val="22"/>
        </w:rPr>
        <w:t>e. O cliente torna-se obrigado a entrar em</w:t>
      </w:r>
      <w:r w:rsidRPr="003D1015">
        <w:rPr>
          <w:sz w:val="22"/>
          <w:szCs w:val="22"/>
        </w:rPr>
        <w:t xml:space="preserve"> negociação</w:t>
      </w:r>
      <w:r>
        <w:rPr>
          <w:sz w:val="22"/>
          <w:szCs w:val="22"/>
        </w:rPr>
        <w:t xml:space="preserve"> </w:t>
      </w:r>
      <w:r w:rsidRPr="003D1015">
        <w:rPr>
          <w:sz w:val="22"/>
          <w:szCs w:val="22"/>
        </w:rPr>
        <w:t>junto aos engenheiros sobre a satisfação dos requisitos que envolvem aspectos, muitas vezes, de difícil compreensão para o cliente. Isso pode dificultar a boa participação do cliente</w:t>
      </w:r>
      <w:r w:rsidR="005C68E6">
        <w:rPr>
          <w:sz w:val="22"/>
          <w:szCs w:val="22"/>
        </w:rPr>
        <w:t xml:space="preserve"> </w:t>
      </w:r>
      <w:r w:rsidRPr="003D1015">
        <w:rPr>
          <w:sz w:val="22"/>
          <w:szCs w:val="22"/>
        </w:rPr>
        <w:t xml:space="preserve">durante o processo de desenvolvimento de software. </w:t>
      </w:r>
    </w:p>
    <w:p w:rsidR="00DA7C5B" w:rsidRDefault="00DA7C5B" w:rsidP="005C68E6">
      <w:pPr>
        <w:pStyle w:val="Default"/>
        <w:ind w:firstLine="212"/>
        <w:rPr>
          <w:sz w:val="22"/>
          <w:szCs w:val="22"/>
        </w:rPr>
      </w:pPr>
    </w:p>
    <w:p w:rsidR="00DA7C5B" w:rsidRDefault="003D1015" w:rsidP="005C68E6">
      <w:pPr>
        <w:pStyle w:val="Default"/>
        <w:ind w:firstLine="212"/>
        <w:rPr>
          <w:sz w:val="22"/>
          <w:szCs w:val="22"/>
        </w:rPr>
      </w:pPr>
      <w:r w:rsidRPr="003D1015">
        <w:rPr>
          <w:sz w:val="22"/>
          <w:szCs w:val="22"/>
        </w:rPr>
        <w:t xml:space="preserve">O cliente tendo pela frente uma situação de negociação envolvendo aspectos que não conhece requer tempo para entendimento do objeto de negociação, dos riscos por traz da não resolução </w:t>
      </w:r>
      <w:proofErr w:type="gramStart"/>
      <w:r w:rsidRPr="003D1015">
        <w:rPr>
          <w:sz w:val="22"/>
          <w:szCs w:val="22"/>
        </w:rPr>
        <w:t>do conflitos</w:t>
      </w:r>
      <w:proofErr w:type="gramEnd"/>
      <w:r w:rsidRPr="003D1015">
        <w:rPr>
          <w:sz w:val="22"/>
          <w:szCs w:val="22"/>
        </w:rPr>
        <w:t>, para que aí sim possa tomar decisões sobre requisitos de forma lúcida.</w:t>
      </w:r>
    </w:p>
    <w:p w:rsidR="003D1015" w:rsidRPr="003D1015" w:rsidRDefault="003D1015" w:rsidP="005C68E6">
      <w:pPr>
        <w:pStyle w:val="Default"/>
        <w:ind w:firstLine="212"/>
        <w:rPr>
          <w:sz w:val="22"/>
          <w:szCs w:val="22"/>
        </w:rPr>
      </w:pPr>
      <w:r w:rsidRPr="003D1015">
        <w:rPr>
          <w:sz w:val="22"/>
          <w:szCs w:val="22"/>
        </w:rPr>
        <w:t xml:space="preserve"> </w:t>
      </w:r>
    </w:p>
    <w:p w:rsidR="003D1015" w:rsidRDefault="003D1015" w:rsidP="005C68E6">
      <w:pPr>
        <w:pStyle w:val="Default"/>
        <w:ind w:firstLine="212"/>
        <w:rPr>
          <w:sz w:val="22"/>
          <w:szCs w:val="22"/>
        </w:rPr>
      </w:pPr>
      <w:r w:rsidRPr="003D1015">
        <w:rPr>
          <w:sz w:val="22"/>
          <w:szCs w:val="22"/>
        </w:rPr>
        <w:t>Geralmente o cliente solicita alterações nos requisitos quando o software já passou pela programação</w:t>
      </w:r>
      <w:r w:rsidR="005C68E6">
        <w:rPr>
          <w:sz w:val="22"/>
          <w:szCs w:val="22"/>
        </w:rPr>
        <w:t>, somente depois que uma amostra do software é</w:t>
      </w:r>
      <w:r w:rsidRPr="003D1015">
        <w:rPr>
          <w:sz w:val="22"/>
          <w:szCs w:val="22"/>
        </w:rPr>
        <w:t xml:space="preserve"> apresentada</w:t>
      </w:r>
      <w:r w:rsidR="005C27DE">
        <w:rPr>
          <w:sz w:val="22"/>
          <w:szCs w:val="22"/>
        </w:rPr>
        <w:t xml:space="preserve"> (MOURA,2012)</w:t>
      </w:r>
      <w:r w:rsidRPr="003D1015">
        <w:rPr>
          <w:sz w:val="22"/>
          <w:szCs w:val="22"/>
        </w:rPr>
        <w:t>. Consertar um defeito relacionado a requisito depois da implementação em uma linguagem de programação é mais dispendioso que fazer isso durante a fase de requisitos</w:t>
      </w:r>
      <w:r w:rsidR="005C27DE">
        <w:rPr>
          <w:sz w:val="22"/>
          <w:szCs w:val="22"/>
        </w:rPr>
        <w:t xml:space="preserve"> (REFERÊNCIA)</w:t>
      </w:r>
      <w:r w:rsidRPr="003D1015">
        <w:rPr>
          <w:sz w:val="22"/>
          <w:szCs w:val="22"/>
        </w:rPr>
        <w:t xml:space="preserve">. </w:t>
      </w:r>
    </w:p>
    <w:p w:rsidR="00793275" w:rsidRPr="003D1015" w:rsidRDefault="00793275" w:rsidP="005C68E6">
      <w:pPr>
        <w:pStyle w:val="Default"/>
        <w:ind w:firstLine="212"/>
        <w:rPr>
          <w:sz w:val="22"/>
          <w:szCs w:val="22"/>
        </w:rPr>
      </w:pPr>
    </w:p>
    <w:p w:rsidR="00EC6B32" w:rsidRDefault="003D1015" w:rsidP="003D101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 New Roman" w:hAnsi="Times New Roman" w:cs="Times New Roman"/>
          <w:sz w:val="22"/>
          <w:szCs w:val="22"/>
        </w:rPr>
      </w:pPr>
      <w:r w:rsidRPr="003D1015">
        <w:rPr>
          <w:rFonts w:ascii="Times New Roman" w:hAnsi="Times New Roman" w:cs="Times New Roman"/>
          <w:sz w:val="22"/>
          <w:szCs w:val="22"/>
        </w:rPr>
        <w:t xml:space="preserve">Essa pesquisa aborda o problema da não preparação dos processos de desenvolvimento de software para as necessidades e limitações dos clientes e dos engenheiros quanto </w:t>
      </w:r>
      <w:proofErr w:type="gramStart"/>
      <w:r w:rsidRPr="003D1015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Pr="003D1015">
        <w:rPr>
          <w:rFonts w:ascii="Times New Roman" w:hAnsi="Times New Roman" w:cs="Times New Roman"/>
          <w:sz w:val="22"/>
          <w:szCs w:val="22"/>
        </w:rPr>
        <w:t xml:space="preserve"> visualização das consequências dos impactos provocados pelas alterações nos requisitos. </w:t>
      </w:r>
    </w:p>
    <w:p w:rsidR="00EC6B32" w:rsidRDefault="00EC6B32" w:rsidP="003D101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 New Roman" w:hAnsi="Times New Roman" w:cs="Times New Roman"/>
          <w:sz w:val="22"/>
          <w:szCs w:val="22"/>
        </w:rPr>
      </w:pPr>
    </w:p>
    <w:p w:rsidR="00EC6B32" w:rsidRDefault="003D1015" w:rsidP="003D101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  <w:szCs w:val="22"/>
        </w:rPr>
      </w:pPr>
      <w:r w:rsidRPr="003D1015">
        <w:rPr>
          <w:rFonts w:ascii="Times New Roman" w:hAnsi="Times New Roman" w:cs="Times New Roman"/>
          <w:sz w:val="22"/>
          <w:szCs w:val="22"/>
        </w:rPr>
        <w:t>Faz um estudo da viabilidade de formulação de uma metodologia que posiciona o projeto de desenvolvimento de software</w:t>
      </w:r>
      <w:r w:rsidRPr="003D1015">
        <w:rPr>
          <w:sz w:val="22"/>
          <w:szCs w:val="22"/>
        </w:rPr>
        <w:t xml:space="preserve"> de forma a suprir as necessidades e limitações </w:t>
      </w:r>
      <w:proofErr w:type="gramStart"/>
      <w:r w:rsidRPr="003D1015">
        <w:rPr>
          <w:sz w:val="22"/>
          <w:szCs w:val="22"/>
        </w:rPr>
        <w:t>dos cliente</w:t>
      </w:r>
      <w:proofErr w:type="gramEnd"/>
      <w:r w:rsidRPr="003D1015">
        <w:rPr>
          <w:sz w:val="22"/>
          <w:szCs w:val="22"/>
        </w:rPr>
        <w:t xml:space="preserve"> no que diz respeito ao entendimento dos efeitos positivo e negativos que os requisitos podem causar uns nos outros e nas fases seguintes do desenvolvimento. </w:t>
      </w:r>
      <w:r w:rsidR="00B90B2A" w:rsidRPr="003D1015">
        <w:rPr>
          <w:rFonts w:ascii="TimesNewRomanPSMT" w:hAnsi="TimesNewRomanPSMT" w:cs="TimesNewRomanPSMT"/>
          <w:sz w:val="22"/>
          <w:szCs w:val="22"/>
        </w:rPr>
        <w:t xml:space="preserve"> </w:t>
      </w:r>
    </w:p>
    <w:p w:rsidR="00EC6B32" w:rsidRDefault="00EC6B32" w:rsidP="003D101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  <w:szCs w:val="22"/>
        </w:rPr>
      </w:pPr>
    </w:p>
    <w:p w:rsidR="006C18B9" w:rsidRPr="00B06F4B" w:rsidRDefault="00B90B2A" w:rsidP="003D101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color w:val="FF0000"/>
          <w:sz w:val="22"/>
        </w:rPr>
      </w:pPr>
      <w:proofErr w:type="gramStart"/>
      <w:r w:rsidRPr="00B06F4B">
        <w:rPr>
          <w:rFonts w:ascii="TimesNewRomanPSMT" w:hAnsi="TimesNewRomanPSMT" w:cs="TimesNewRomanPSMT"/>
          <w:color w:val="FF0000"/>
          <w:sz w:val="22"/>
          <w:szCs w:val="22"/>
        </w:rPr>
        <w:t>deve</w:t>
      </w:r>
      <w:proofErr w:type="gramEnd"/>
      <w:r w:rsidRPr="00B06F4B">
        <w:rPr>
          <w:rFonts w:ascii="TimesNewRomanPSMT" w:hAnsi="TimesNewRomanPSMT" w:cs="TimesNewRomanPSMT"/>
          <w:color w:val="FF0000"/>
          <w:sz w:val="22"/>
          <w:szCs w:val="22"/>
        </w:rPr>
        <w:t xml:space="preserve"> demonstrar que o candidato conhece, pelo menos minimamente, o tema. Nesta seção o candidato pode discorrer sobre o tema, fazendo referencia </w:t>
      </w:r>
      <w:r w:rsidR="00FE3D43" w:rsidRPr="00B06F4B">
        <w:rPr>
          <w:rFonts w:ascii="TimesNewRomanPSMT" w:hAnsi="TimesNewRomanPSMT" w:cs="TimesNewRomanPSMT"/>
          <w:color w:val="FF0000"/>
          <w:sz w:val="22"/>
          <w:szCs w:val="22"/>
        </w:rPr>
        <w:t xml:space="preserve">a </w:t>
      </w:r>
      <w:r w:rsidRPr="00B06F4B">
        <w:rPr>
          <w:rFonts w:ascii="TimesNewRomanPSMT" w:hAnsi="TimesNewRomanPSMT" w:cs="TimesNewRomanPSMT"/>
          <w:color w:val="FF0000"/>
          <w:sz w:val="22"/>
          <w:szCs w:val="22"/>
        </w:rPr>
        <w:t>artigos, o</w:t>
      </w:r>
      <w:r w:rsidR="00FE3D43" w:rsidRPr="00B06F4B">
        <w:rPr>
          <w:rFonts w:ascii="TimesNewRomanPSMT" w:hAnsi="TimesNewRomanPSMT" w:cs="TimesNewRomanPSMT"/>
          <w:color w:val="FF0000"/>
          <w:sz w:val="22"/>
          <w:szCs w:val="22"/>
        </w:rPr>
        <w:t>s</w:t>
      </w:r>
      <w:r w:rsidRPr="00B06F4B">
        <w:rPr>
          <w:rFonts w:ascii="TimesNewRomanPSMT" w:hAnsi="TimesNewRomanPSMT" w:cs="TimesNewRomanPSMT"/>
          <w:color w:val="FF0000"/>
          <w:sz w:val="22"/>
          <w:szCs w:val="22"/>
        </w:rPr>
        <w:t xml:space="preserve"> mais recentes possíve</w:t>
      </w:r>
      <w:r w:rsidR="00FE3D43" w:rsidRPr="00B06F4B">
        <w:rPr>
          <w:rFonts w:ascii="TimesNewRomanPSMT" w:hAnsi="TimesNewRomanPSMT" w:cs="TimesNewRomanPSMT"/>
          <w:color w:val="FF0000"/>
          <w:sz w:val="22"/>
          <w:szCs w:val="22"/>
        </w:rPr>
        <w:t>is</w:t>
      </w:r>
      <w:r w:rsidRPr="00B06F4B">
        <w:rPr>
          <w:rFonts w:ascii="TimesNewRomanPSMT" w:hAnsi="TimesNewRomanPSMT" w:cs="TimesNewRomanPSMT"/>
          <w:color w:val="FF0000"/>
          <w:sz w:val="22"/>
          <w:szCs w:val="22"/>
        </w:rPr>
        <w:t xml:space="preserve">, que apresentem resultados significativos sobre o tema a ser abordado. </w:t>
      </w:r>
      <w:r w:rsidR="00FE3D43" w:rsidRPr="00B06F4B">
        <w:rPr>
          <w:rFonts w:ascii="TimesNewRomanPSMT" w:hAnsi="TimesNewRomanPSMT" w:cs="TimesNewRomanPSMT"/>
          <w:color w:val="FF0000"/>
          <w:sz w:val="22"/>
          <w:szCs w:val="22"/>
        </w:rPr>
        <w:t xml:space="preserve">Esta </w:t>
      </w:r>
      <w:r w:rsidRPr="00B06F4B">
        <w:rPr>
          <w:rFonts w:ascii="TimesNewRomanPSMT" w:hAnsi="TimesNewRomanPSMT" w:cs="TimesNewRomanPSMT"/>
          <w:color w:val="FF0000"/>
          <w:sz w:val="22"/>
          <w:szCs w:val="22"/>
        </w:rPr>
        <w:t>seção</w:t>
      </w:r>
      <w:r w:rsidR="00FE3D43" w:rsidRPr="00B06F4B">
        <w:rPr>
          <w:rFonts w:ascii="TimesNewRomanPSMT" w:hAnsi="TimesNewRomanPSMT" w:cs="TimesNewRomanPSMT"/>
          <w:color w:val="FF0000"/>
          <w:sz w:val="22"/>
          <w:szCs w:val="22"/>
        </w:rPr>
        <w:t xml:space="preserve"> deve focar na a fundam</w:t>
      </w:r>
      <w:r w:rsidR="00B06F4B">
        <w:rPr>
          <w:rFonts w:ascii="TimesNewRomanPSMT" w:hAnsi="TimesNewRomanPSMT" w:cs="TimesNewRomanPSMT"/>
          <w:color w:val="FF0000"/>
          <w:sz w:val="22"/>
        </w:rPr>
        <w:t>entação teórica do tema e</w:t>
      </w:r>
      <w:r w:rsidRPr="00B06F4B">
        <w:rPr>
          <w:rFonts w:ascii="TimesNewRomanPSMT" w:hAnsi="TimesNewRomanPSMT" w:cs="TimesNewRomanPSMT"/>
          <w:color w:val="FF0000"/>
          <w:sz w:val="22"/>
        </w:rPr>
        <w:t xml:space="preserve"> </w:t>
      </w:r>
      <w:r w:rsidR="00FE3D43" w:rsidRPr="00B06F4B">
        <w:rPr>
          <w:rFonts w:ascii="TimesNewRomanPSMT" w:hAnsi="TimesNewRomanPSMT" w:cs="TimesNewRomanPSMT"/>
          <w:color w:val="FF0000"/>
          <w:sz w:val="22"/>
        </w:rPr>
        <w:t>não n</w:t>
      </w:r>
      <w:r w:rsidRPr="00B06F4B">
        <w:rPr>
          <w:rFonts w:ascii="TimesNewRomanPSMT" w:hAnsi="TimesNewRomanPSMT" w:cs="TimesNewRomanPSMT"/>
          <w:color w:val="FF0000"/>
          <w:sz w:val="22"/>
        </w:rPr>
        <w:t>a forma como o t</w:t>
      </w:r>
      <w:r w:rsidR="006C18B9" w:rsidRPr="00B06F4B">
        <w:rPr>
          <w:rFonts w:ascii="TimesNewRomanPSMT" w:hAnsi="TimesNewRomanPSMT" w:cs="TimesNewRomanPSMT"/>
          <w:color w:val="FF0000"/>
          <w:sz w:val="22"/>
        </w:rPr>
        <w:t xml:space="preserve">ema </w:t>
      </w:r>
      <w:r w:rsidR="00FE3D43" w:rsidRPr="00B06F4B">
        <w:rPr>
          <w:rFonts w:ascii="TimesNewRomanPSMT" w:hAnsi="TimesNewRomanPSMT" w:cs="TimesNewRomanPSMT"/>
          <w:color w:val="FF0000"/>
          <w:sz w:val="22"/>
        </w:rPr>
        <w:t xml:space="preserve">será tratado </w:t>
      </w:r>
      <w:r w:rsidR="006C18B9" w:rsidRPr="00B06F4B">
        <w:rPr>
          <w:rFonts w:ascii="TimesNewRomanPSMT" w:hAnsi="TimesNewRomanPSMT" w:cs="TimesNewRomanPSMT"/>
          <w:color w:val="FF0000"/>
          <w:sz w:val="22"/>
        </w:rPr>
        <w:lastRenderedPageBreak/>
        <w:t>durante o curso de mestrado.</w:t>
      </w:r>
    </w:p>
    <w:p w:rsidR="006C18B9" w:rsidRPr="00D57B86" w:rsidRDefault="006C18B9" w:rsidP="00EF2B55">
      <w:pPr>
        <w:pStyle w:val="Ttulo2"/>
        <w:ind w:left="0" w:firstLine="212"/>
        <w:rPr>
          <w:rFonts w:ascii="Times New Roman" w:hAnsi="Times New Roman"/>
          <w:color w:val="auto"/>
          <w:sz w:val="22"/>
        </w:rPr>
      </w:pPr>
      <w:proofErr w:type="spellStart"/>
      <w:proofErr w:type="gramStart"/>
      <w:r w:rsidRPr="00D57B86">
        <w:rPr>
          <w:rFonts w:ascii="Times New Roman" w:hAnsi="Times New Roman"/>
          <w:color w:val="auto"/>
          <w:sz w:val="22"/>
        </w:rPr>
        <w:t>Sub-seções</w:t>
      </w:r>
      <w:proofErr w:type="spellEnd"/>
      <w:proofErr w:type="gramEnd"/>
    </w:p>
    <w:p w:rsidR="00D57B86" w:rsidRDefault="00D57B86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proofErr w:type="spellStart"/>
      <w:proofErr w:type="gramStart"/>
      <w:r w:rsidRPr="00D57B86">
        <w:rPr>
          <w:rFonts w:ascii="TimesNewRomanPSMT" w:hAnsi="TimesNewRomanPSMT" w:cs="TimesNewRomanPSMT"/>
          <w:sz w:val="22"/>
        </w:rPr>
        <w:t>Sub-seções</w:t>
      </w:r>
      <w:proofErr w:type="spellEnd"/>
      <w:proofErr w:type="gramEnd"/>
      <w:r w:rsidRPr="00D57B86">
        <w:rPr>
          <w:rFonts w:ascii="TimesNewRomanPSMT" w:hAnsi="TimesNewRomanPSMT" w:cs="TimesNewRomanPSMT"/>
          <w:sz w:val="22"/>
        </w:rPr>
        <w:t xml:space="preserve"> são permitida, mas não se recomenda usar mais de dois níveis de </w:t>
      </w:r>
      <w:proofErr w:type="spellStart"/>
      <w:r w:rsidRPr="00D57B86">
        <w:rPr>
          <w:rFonts w:ascii="TimesNewRomanPSMT" w:hAnsi="TimesNewRomanPSMT" w:cs="TimesNewRomanPSMT"/>
          <w:sz w:val="22"/>
        </w:rPr>
        <w:t>sub-seçõ</w:t>
      </w:r>
      <w:r>
        <w:rPr>
          <w:rFonts w:ascii="TimesNewRomanPSMT" w:hAnsi="TimesNewRomanPSMT" w:cs="TimesNewRomanPSMT"/>
          <w:sz w:val="22"/>
        </w:rPr>
        <w:t>es</w:t>
      </w:r>
      <w:proofErr w:type="spellEnd"/>
      <w:r>
        <w:rPr>
          <w:rFonts w:ascii="TimesNewRomanPSMT" w:hAnsi="TimesNewRomanPSMT" w:cs="TimesNewRomanPSMT"/>
          <w:sz w:val="22"/>
        </w:rPr>
        <w:t>, por exemplo, para a seção “</w:t>
      </w:r>
      <w:r w:rsidRPr="00D57B86">
        <w:rPr>
          <w:rFonts w:ascii="TimesNewRomanPSMT" w:hAnsi="TimesNewRomanPSMT" w:cs="TimesNewRomanPSMT"/>
          <w:b/>
          <w:sz w:val="22"/>
        </w:rPr>
        <w:t>2  Fundamentação Teórica</w:t>
      </w:r>
      <w:r>
        <w:rPr>
          <w:rFonts w:ascii="TimesNewRomanPSMT" w:hAnsi="TimesNewRomanPSMT" w:cs="TimesNewRomanPSMT"/>
          <w:sz w:val="22"/>
        </w:rPr>
        <w:t xml:space="preserve">” uso no máximo as </w:t>
      </w:r>
      <w:proofErr w:type="spellStart"/>
      <w:r>
        <w:rPr>
          <w:rFonts w:ascii="TimesNewRomanPSMT" w:hAnsi="TimesNewRomanPSMT" w:cs="TimesNewRomanPSMT"/>
          <w:sz w:val="22"/>
        </w:rPr>
        <w:t>sub-seções</w:t>
      </w:r>
      <w:proofErr w:type="spellEnd"/>
      <w:r>
        <w:rPr>
          <w:rFonts w:ascii="TimesNewRomanPSMT" w:hAnsi="TimesNewRomanPSMT" w:cs="TimesNewRomanPSMT"/>
          <w:sz w:val="22"/>
        </w:rPr>
        <w:t xml:space="preserve"> 2.X e 2.X.Y, sendo X e Y </w:t>
      </w:r>
      <w:r w:rsidR="00867563">
        <w:rPr>
          <w:rFonts w:ascii="TimesNewRomanPSMT" w:hAnsi="TimesNewRomanPSMT" w:cs="TimesNewRomanPSMT"/>
          <w:sz w:val="22"/>
        </w:rPr>
        <w:t>números inteiros.</w:t>
      </w:r>
    </w:p>
    <w:p w:rsidR="00867563" w:rsidRDefault="00867563" w:rsidP="00EF2B55">
      <w:pPr>
        <w:pStyle w:val="Ttulo1"/>
        <w:ind w:left="0" w:firstLine="212"/>
        <w:rPr>
          <w:rFonts w:ascii="Times New Roman" w:hAnsi="Times New Roman"/>
          <w:color w:val="auto"/>
          <w:sz w:val="22"/>
        </w:rPr>
      </w:pPr>
      <w:r w:rsidRPr="00867563">
        <w:rPr>
          <w:rFonts w:ascii="Times New Roman" w:hAnsi="Times New Roman"/>
          <w:color w:val="auto"/>
          <w:sz w:val="22"/>
        </w:rPr>
        <w:t>Metodologia</w:t>
      </w:r>
    </w:p>
    <w:p w:rsidR="00867563" w:rsidRDefault="00867563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N</w:t>
      </w:r>
      <w:r w:rsidR="005C34C7">
        <w:rPr>
          <w:rFonts w:ascii="TimesNewRomanPSMT" w:hAnsi="TimesNewRomanPSMT" w:cs="TimesNewRomanPSMT"/>
          <w:sz w:val="22"/>
        </w:rPr>
        <w:t>esta</w:t>
      </w:r>
      <w:r>
        <w:rPr>
          <w:rFonts w:ascii="TimesNewRomanPSMT" w:hAnsi="TimesNewRomanPSMT" w:cs="TimesNewRomanPSMT"/>
          <w:sz w:val="22"/>
        </w:rPr>
        <w:t xml:space="preserve"> seção </w:t>
      </w:r>
      <w:r w:rsidR="005C34C7">
        <w:rPr>
          <w:rFonts w:ascii="TimesNewRomanPSMT" w:hAnsi="TimesNewRomanPSMT" w:cs="TimesNewRomanPSMT"/>
          <w:sz w:val="22"/>
        </w:rPr>
        <w:t>o</w:t>
      </w:r>
      <w:r>
        <w:rPr>
          <w:rFonts w:ascii="TimesNewRomanPSMT" w:hAnsi="TimesNewRomanPSMT" w:cs="TimesNewRomanPSMT"/>
          <w:sz w:val="22"/>
        </w:rPr>
        <w:t xml:space="preserve"> candidato deve descrever </w:t>
      </w:r>
      <w:r w:rsidR="005C34C7">
        <w:rPr>
          <w:rFonts w:ascii="TimesNewRomanPSMT" w:hAnsi="TimesNewRomanPSMT" w:cs="TimesNewRomanPSMT"/>
          <w:sz w:val="22"/>
        </w:rPr>
        <w:t xml:space="preserve">a metodologia que será utilizada para tratar </w:t>
      </w:r>
      <w:r>
        <w:rPr>
          <w:rFonts w:ascii="TimesNewRomanPSMT" w:hAnsi="TimesNewRomanPSMT" w:cs="TimesNewRomanPSMT"/>
          <w:sz w:val="22"/>
        </w:rPr>
        <w:t xml:space="preserve">o tema. Recomenda-se sempre que o candidato procure os professores orientadores dos temas que lhe interessam. Os professores podem dar informações de como gostariam de ver os temas abordados, ajudando o candidato na preparação do pré-projeto e aumentando o nível de interação entre o candidato e o possível orientador. Entretanto, procurar todos os orientadores pode ser uma indicação de que o candidato não sabe que área gostaria de seguir, isto pode ser entendido como falta de maturidade do candidato. Procure apenas </w:t>
      </w:r>
      <w:proofErr w:type="gramStart"/>
      <w:r>
        <w:rPr>
          <w:rFonts w:ascii="TimesNewRomanPSMT" w:hAnsi="TimesNewRomanPSMT" w:cs="TimesNewRomanPSMT"/>
          <w:sz w:val="22"/>
        </w:rPr>
        <w:t>o professores</w:t>
      </w:r>
      <w:proofErr w:type="gramEnd"/>
      <w:r>
        <w:rPr>
          <w:rFonts w:ascii="TimesNewRomanPSMT" w:hAnsi="TimesNewRomanPSMT" w:cs="TimesNewRomanPSMT"/>
          <w:sz w:val="22"/>
        </w:rPr>
        <w:t xml:space="preserve"> responsáveis pelos temas que lhe interessam.</w:t>
      </w:r>
    </w:p>
    <w:p w:rsidR="00F77D07" w:rsidRDefault="00867563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Metodologia é mais que um cronograma</w:t>
      </w:r>
      <w:r w:rsidR="00F77D07">
        <w:rPr>
          <w:rFonts w:ascii="TimesNewRomanPSMT" w:hAnsi="TimesNewRomanPSMT" w:cs="TimesNewRomanPSMT"/>
          <w:sz w:val="22"/>
        </w:rPr>
        <w:t xml:space="preserve"> de ativi</w:t>
      </w:r>
      <w:r w:rsidR="00C736DA">
        <w:rPr>
          <w:rFonts w:ascii="TimesNewRomanPSMT" w:hAnsi="TimesNewRomanPSMT" w:cs="TimesNewRomanPSMT"/>
          <w:sz w:val="22"/>
        </w:rPr>
        <w:t>dades. Al</w:t>
      </w:r>
      <w:r w:rsidR="00FE3D43">
        <w:rPr>
          <w:rFonts w:ascii="TimesNewRomanPSMT" w:hAnsi="TimesNewRomanPSMT" w:cs="TimesNewRomanPSMT"/>
          <w:sz w:val="22"/>
        </w:rPr>
        <w:t>é</w:t>
      </w:r>
      <w:r w:rsidR="00F77D07">
        <w:rPr>
          <w:rFonts w:ascii="TimesNewRomanPSMT" w:hAnsi="TimesNewRomanPSMT" w:cs="TimesNewRomanPSMT"/>
          <w:sz w:val="22"/>
        </w:rPr>
        <w:t>m do cronograma, com datas e detalhamento de todas as etapas, t</w:t>
      </w:r>
      <w:r>
        <w:rPr>
          <w:rFonts w:ascii="TimesNewRomanPSMT" w:hAnsi="TimesNewRomanPSMT" w:cs="TimesNewRomanPSMT"/>
          <w:sz w:val="22"/>
        </w:rPr>
        <w:t>e</w:t>
      </w:r>
      <w:r w:rsidR="00F77D07">
        <w:rPr>
          <w:rFonts w:ascii="TimesNewRomanPSMT" w:hAnsi="TimesNewRomanPSMT" w:cs="TimesNewRomanPSMT"/>
          <w:sz w:val="22"/>
        </w:rPr>
        <w:t>nte descrever os procedimentos,</w:t>
      </w:r>
      <w:r>
        <w:rPr>
          <w:rFonts w:ascii="TimesNewRomanPSMT" w:hAnsi="TimesNewRomanPSMT" w:cs="TimesNewRomanPSMT"/>
          <w:sz w:val="22"/>
        </w:rPr>
        <w:t xml:space="preserve"> </w:t>
      </w:r>
      <w:r w:rsidR="00C736DA">
        <w:rPr>
          <w:rFonts w:ascii="TimesNewRomanPSMT" w:hAnsi="TimesNewRomanPSMT" w:cs="TimesNewRomanPSMT"/>
          <w:sz w:val="22"/>
        </w:rPr>
        <w:t xml:space="preserve">os </w:t>
      </w:r>
      <w:r>
        <w:rPr>
          <w:rFonts w:ascii="TimesNewRomanPSMT" w:hAnsi="TimesNewRomanPSMT" w:cs="TimesNewRomanPSMT"/>
          <w:sz w:val="22"/>
        </w:rPr>
        <w:t>métodos</w:t>
      </w:r>
      <w:r w:rsidR="00F77D07">
        <w:rPr>
          <w:rFonts w:ascii="TimesNewRomanPSMT" w:hAnsi="TimesNewRomanPSMT" w:cs="TimesNewRomanPSMT"/>
          <w:sz w:val="22"/>
        </w:rPr>
        <w:t xml:space="preserve"> e </w:t>
      </w:r>
      <w:r w:rsidR="00C736DA">
        <w:rPr>
          <w:rFonts w:ascii="TimesNewRomanPSMT" w:hAnsi="TimesNewRomanPSMT" w:cs="TimesNewRomanPSMT"/>
          <w:sz w:val="22"/>
        </w:rPr>
        <w:t xml:space="preserve">as </w:t>
      </w:r>
      <w:r w:rsidR="00F77D07">
        <w:rPr>
          <w:rFonts w:ascii="TimesNewRomanPSMT" w:hAnsi="TimesNewRomanPSMT" w:cs="TimesNewRomanPSMT"/>
          <w:sz w:val="22"/>
        </w:rPr>
        <w:t>ferramentas</w:t>
      </w:r>
      <w:r>
        <w:rPr>
          <w:rFonts w:ascii="TimesNewRomanPSMT" w:hAnsi="TimesNewRomanPSMT" w:cs="TimesNewRomanPSMT"/>
          <w:sz w:val="22"/>
        </w:rPr>
        <w:t xml:space="preserve"> ad</w:t>
      </w:r>
      <w:r w:rsidR="00F77D07">
        <w:rPr>
          <w:rFonts w:ascii="TimesNewRomanPSMT" w:hAnsi="TimesNewRomanPSMT" w:cs="TimesNewRomanPSMT"/>
          <w:sz w:val="22"/>
        </w:rPr>
        <w:t>otados na abordagem do tema.</w:t>
      </w:r>
      <w:r w:rsidR="005C34C7">
        <w:rPr>
          <w:rFonts w:ascii="TimesNewRomanPSMT" w:hAnsi="TimesNewRomanPSMT" w:cs="TimesNewRomanPSMT"/>
          <w:sz w:val="22"/>
        </w:rPr>
        <w:t xml:space="preserve"> Por exemplo, uso de simuladores, softwares específicos, robôs, câmeras dentre outros equipamentos.</w:t>
      </w:r>
    </w:p>
    <w:p w:rsidR="00600CC0" w:rsidRPr="006A3DDE" w:rsidRDefault="006A3DDE" w:rsidP="00EF2B55">
      <w:pPr>
        <w:pStyle w:val="Ttulo1"/>
        <w:ind w:left="0" w:firstLine="212"/>
        <w:rPr>
          <w:rFonts w:ascii="Times New Roman" w:hAnsi="Times New Roman"/>
          <w:color w:val="auto"/>
          <w:sz w:val="22"/>
        </w:rPr>
      </w:pPr>
      <w:r w:rsidRPr="006A3DDE">
        <w:rPr>
          <w:rFonts w:ascii="Times New Roman" w:hAnsi="Times New Roman"/>
          <w:color w:val="auto"/>
          <w:sz w:val="22"/>
        </w:rPr>
        <w:t>Resultados</w:t>
      </w:r>
    </w:p>
    <w:p w:rsidR="006A3DDE" w:rsidRDefault="006A3DDE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>Nesta seção o candidato deve descrever</w:t>
      </w:r>
      <w:r w:rsidR="003703ED">
        <w:rPr>
          <w:rFonts w:ascii="TimesNewRomanPSMT" w:hAnsi="TimesNewRomanPSMT" w:cs="TimesNewRomanPSMT"/>
          <w:sz w:val="22"/>
        </w:rPr>
        <w:t>, de maneira geral,</w:t>
      </w:r>
      <w:r>
        <w:rPr>
          <w:rFonts w:ascii="TimesNewRomanPSMT" w:hAnsi="TimesNewRomanPSMT" w:cs="TimesNewRomanPSMT"/>
          <w:sz w:val="22"/>
        </w:rPr>
        <w:t xml:space="preserve"> os resultados que espera obter.  Por exemplo, “</w:t>
      </w:r>
      <w:r w:rsidRPr="006A3DDE">
        <w:rPr>
          <w:rFonts w:ascii="TimesNewRomanPSMT" w:hAnsi="TimesNewRomanPSMT" w:cs="TimesNewRomanPSMT"/>
          <w:i/>
          <w:sz w:val="22"/>
        </w:rPr>
        <w:t>Como resultados, espera-se provar que as arquiteturas multicore podem ser programadas de forma mais eficiente se novas instruções forem concebidas e incluídas na ISA (</w:t>
      </w:r>
      <w:proofErr w:type="spellStart"/>
      <w:r w:rsidRPr="006A3DDE">
        <w:rPr>
          <w:rFonts w:ascii="TimesNewRomanPSMT" w:hAnsi="TimesNewRomanPSMT" w:cs="TimesNewRomanPSMT"/>
          <w:i/>
          <w:sz w:val="22"/>
        </w:rPr>
        <w:t>Instruction</w:t>
      </w:r>
      <w:proofErr w:type="spellEnd"/>
      <w:r w:rsidRPr="006A3DDE">
        <w:rPr>
          <w:rFonts w:ascii="TimesNewRomanPSMT" w:hAnsi="TimesNewRomanPSMT" w:cs="TimesNewRomanPSMT"/>
          <w:i/>
          <w:sz w:val="22"/>
        </w:rPr>
        <w:t xml:space="preserve"> Set </w:t>
      </w:r>
      <w:proofErr w:type="spellStart"/>
      <w:r w:rsidRPr="006A3DDE">
        <w:rPr>
          <w:rFonts w:ascii="TimesNewRomanPSMT" w:hAnsi="TimesNewRomanPSMT" w:cs="TimesNewRomanPSMT"/>
          <w:i/>
          <w:sz w:val="22"/>
        </w:rPr>
        <w:t>Architecture</w:t>
      </w:r>
      <w:proofErr w:type="spellEnd"/>
      <w:r w:rsidRPr="006A3DDE">
        <w:rPr>
          <w:rFonts w:ascii="TimesNewRomanPSMT" w:hAnsi="TimesNewRomanPSMT" w:cs="TimesNewRomanPSMT"/>
          <w:i/>
          <w:sz w:val="22"/>
        </w:rPr>
        <w:t>) dos microprocessadores, de forma a abstrair dificuldades de comunicação e sincronização</w:t>
      </w:r>
      <w:r>
        <w:rPr>
          <w:rFonts w:ascii="TimesNewRomanPSMT" w:hAnsi="TimesNewRomanPSMT" w:cs="TimesNewRomanPSMT"/>
          <w:sz w:val="22"/>
        </w:rPr>
        <w:t xml:space="preserve">”. </w:t>
      </w:r>
    </w:p>
    <w:p w:rsidR="00712D2B" w:rsidRDefault="006A3DDE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 xml:space="preserve">Em todo o </w:t>
      </w:r>
      <w:proofErr w:type="gramStart"/>
      <w:r>
        <w:rPr>
          <w:rFonts w:ascii="TimesNewRomanPSMT" w:hAnsi="TimesNewRomanPSMT" w:cs="TimesNewRomanPSMT"/>
          <w:sz w:val="22"/>
        </w:rPr>
        <w:t>pré projeto</w:t>
      </w:r>
      <w:proofErr w:type="gramEnd"/>
      <w:r w:rsidR="003703ED">
        <w:rPr>
          <w:rFonts w:ascii="TimesNewRomanPSMT" w:hAnsi="TimesNewRomanPSMT" w:cs="TimesNewRomanPSMT"/>
          <w:sz w:val="22"/>
        </w:rPr>
        <w:t>,</w:t>
      </w:r>
      <w:r>
        <w:rPr>
          <w:rFonts w:ascii="TimesNewRomanPSMT" w:hAnsi="TimesNewRomanPSMT" w:cs="TimesNewRomanPSMT"/>
          <w:sz w:val="22"/>
        </w:rPr>
        <w:t xml:space="preserve"> figuras e tabelas podem ser usadas.</w:t>
      </w:r>
      <w:r w:rsidR="00712D2B">
        <w:rPr>
          <w:rFonts w:ascii="TimesNewRomanPSMT" w:hAnsi="TimesNewRomanPSMT" w:cs="TimesNewRomanPSMT"/>
          <w:sz w:val="22"/>
        </w:rPr>
        <w:t xml:space="preserve"> Tabelas, a exemplo da </w:t>
      </w:r>
      <w:r w:rsidR="0041338C">
        <w:rPr>
          <w:rFonts w:ascii="TimesNewRomanPSMT" w:hAnsi="TimesNewRomanPSMT" w:cs="TimesNewRomanPSMT"/>
          <w:sz w:val="22"/>
        </w:rPr>
        <w:t xml:space="preserve">Tabela </w:t>
      </w:r>
      <w:r w:rsidR="00712D2B">
        <w:rPr>
          <w:rFonts w:ascii="TimesNewRomanPSMT" w:hAnsi="TimesNewRomanPSMT" w:cs="TimesNewRomanPSMT"/>
          <w:sz w:val="22"/>
        </w:rPr>
        <w:t xml:space="preserve">1, devem ser numeradas e </w:t>
      </w:r>
      <w:r w:rsidR="003703ED">
        <w:rPr>
          <w:rFonts w:ascii="TimesNewRomanPSMT" w:hAnsi="TimesNewRomanPSMT" w:cs="TimesNewRomanPSMT"/>
          <w:sz w:val="22"/>
        </w:rPr>
        <w:t>apresentada</w:t>
      </w:r>
      <w:r w:rsidR="00AA6953">
        <w:rPr>
          <w:rFonts w:ascii="TimesNewRomanPSMT" w:hAnsi="TimesNewRomanPSMT" w:cs="TimesNewRomanPSMT"/>
          <w:sz w:val="22"/>
        </w:rPr>
        <w:t>s</w:t>
      </w:r>
      <w:r w:rsidR="003703ED">
        <w:rPr>
          <w:rFonts w:ascii="TimesNewRomanPSMT" w:hAnsi="TimesNewRomanPSMT" w:cs="TimesNewRomanPSMT"/>
          <w:sz w:val="22"/>
        </w:rPr>
        <w:t xml:space="preserve"> </w:t>
      </w:r>
      <w:r w:rsidR="00712D2B">
        <w:rPr>
          <w:rFonts w:ascii="TimesNewRomanPSMT" w:hAnsi="TimesNewRomanPSMT" w:cs="TimesNewRomanPSMT"/>
          <w:sz w:val="22"/>
        </w:rPr>
        <w:t xml:space="preserve">antes do seu aparecimento. As tabelas devem ser </w:t>
      </w:r>
      <w:proofErr w:type="gramStart"/>
      <w:r w:rsidR="00712D2B">
        <w:rPr>
          <w:rFonts w:ascii="TimesNewRomanPSMT" w:hAnsi="TimesNewRomanPSMT" w:cs="TimesNewRomanPSMT"/>
          <w:sz w:val="22"/>
        </w:rPr>
        <w:t>centralizada</w:t>
      </w:r>
      <w:proofErr w:type="gramEnd"/>
      <w:r w:rsidR="00712D2B">
        <w:rPr>
          <w:rFonts w:ascii="TimesNewRomanPSMT" w:hAnsi="TimesNewRomanPSMT" w:cs="TimesNewRomanPSMT"/>
          <w:sz w:val="22"/>
        </w:rPr>
        <w:t xml:space="preserve"> e seus títulos e descrições devem aparecer sobre a tabela.</w:t>
      </w:r>
    </w:p>
    <w:p w:rsidR="00712D2B" w:rsidRDefault="00712D2B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</w:p>
    <w:p w:rsidR="00712D2B" w:rsidRPr="00712D2B" w:rsidRDefault="00712D2B" w:rsidP="00EF2B55">
      <w:pPr>
        <w:widowControl w:val="0"/>
        <w:autoSpaceDE w:val="0"/>
        <w:autoSpaceDN w:val="0"/>
        <w:adjustRightInd w:val="0"/>
        <w:spacing w:after="0"/>
        <w:ind w:right="503" w:firstLine="212"/>
        <w:jc w:val="both"/>
        <w:rPr>
          <w:rFonts w:ascii="TimesNewRomanPSMT" w:hAnsi="TimesNewRomanPSMT" w:cs="TimesNewRomanPSMT"/>
          <w:sz w:val="22"/>
        </w:rPr>
      </w:pPr>
      <w:r w:rsidRPr="00712D2B">
        <w:rPr>
          <w:rFonts w:ascii="TimesNewRomanPSMT" w:hAnsi="TimesNewRomanPSMT" w:cs="TimesNewRomanPSMT"/>
          <w:b/>
          <w:sz w:val="22"/>
        </w:rPr>
        <w:t>Tabela 1</w:t>
      </w:r>
      <w:r>
        <w:rPr>
          <w:rFonts w:ascii="TimesNewRomanPSMT" w:hAnsi="TimesNewRomanPSMT" w:cs="TimesNewRomanPSMT"/>
          <w:sz w:val="22"/>
        </w:rPr>
        <w:t>: Exemplo de inserção de tabela no pré-projeto. O exemplo mostra c</w:t>
      </w:r>
      <w:r w:rsidRPr="00712D2B">
        <w:rPr>
          <w:rFonts w:ascii="TimesNewRomanPSMT" w:hAnsi="TimesNewRomanPSMT" w:cs="TimesNewRomanPSMT"/>
          <w:sz w:val="22"/>
        </w:rPr>
        <w:t>omo inserir o titulo e a descrição da tabela. Não precisa ser econômico</w:t>
      </w:r>
      <w:r>
        <w:rPr>
          <w:rFonts w:ascii="TimesNewRomanPSMT" w:hAnsi="TimesNewRomanPSMT" w:cs="TimesNewRomanPSMT"/>
          <w:sz w:val="22"/>
        </w:rPr>
        <w:t xml:space="preserve"> na descrição. Descrições bem feitas facilitam o entendimento.</w:t>
      </w:r>
    </w:p>
    <w:tbl>
      <w:tblPr>
        <w:tblStyle w:val="Tabelacomgrade"/>
        <w:tblW w:w="0" w:type="auto"/>
        <w:tblInd w:w="1242" w:type="dxa"/>
        <w:tblLook w:val="00BF"/>
      </w:tblPr>
      <w:tblGrid>
        <w:gridCol w:w="1596"/>
        <w:gridCol w:w="2839"/>
        <w:gridCol w:w="2086"/>
      </w:tblGrid>
      <w:tr w:rsidR="00712D2B">
        <w:tc>
          <w:tcPr>
            <w:tcW w:w="1596" w:type="dxa"/>
          </w:tcPr>
          <w:p w:rsidR="00712D2B" w:rsidRPr="00597911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b/>
                <w:sz w:val="22"/>
              </w:rPr>
            </w:pPr>
            <w:r w:rsidRPr="00597911">
              <w:rPr>
                <w:rFonts w:ascii="TimesNewRomanPSMT" w:hAnsi="TimesNewRomanPSMT" w:cs="TimesNewRomanPSMT"/>
                <w:b/>
                <w:sz w:val="22"/>
              </w:rPr>
              <w:t>Item 1</w:t>
            </w:r>
          </w:p>
        </w:tc>
        <w:tc>
          <w:tcPr>
            <w:tcW w:w="2839" w:type="dxa"/>
          </w:tcPr>
          <w:p w:rsidR="00712D2B" w:rsidRPr="00597911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b/>
                <w:sz w:val="22"/>
              </w:rPr>
            </w:pPr>
            <w:r w:rsidRPr="00597911">
              <w:rPr>
                <w:rFonts w:ascii="TimesNewRomanPSMT" w:hAnsi="TimesNewRomanPSMT" w:cs="TimesNewRomanPSMT"/>
                <w:b/>
                <w:sz w:val="22"/>
              </w:rPr>
              <w:t>Item 2</w:t>
            </w:r>
          </w:p>
        </w:tc>
        <w:tc>
          <w:tcPr>
            <w:tcW w:w="2086" w:type="dxa"/>
          </w:tcPr>
          <w:p w:rsidR="00712D2B" w:rsidRPr="00597911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b/>
                <w:sz w:val="22"/>
              </w:rPr>
            </w:pPr>
            <w:r w:rsidRPr="00597911">
              <w:rPr>
                <w:rFonts w:ascii="TimesNewRomanPSMT" w:hAnsi="TimesNewRomanPSMT" w:cs="TimesNewRomanPSMT"/>
                <w:b/>
                <w:sz w:val="22"/>
              </w:rPr>
              <w:t>Item 3</w:t>
            </w:r>
          </w:p>
        </w:tc>
      </w:tr>
      <w:tr w:rsidR="00712D2B">
        <w:tc>
          <w:tcPr>
            <w:tcW w:w="1596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Nome 1</w:t>
            </w:r>
          </w:p>
        </w:tc>
        <w:tc>
          <w:tcPr>
            <w:tcW w:w="2839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Valor 1</w:t>
            </w:r>
          </w:p>
        </w:tc>
        <w:tc>
          <w:tcPr>
            <w:tcW w:w="2086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Valor 3</w:t>
            </w:r>
          </w:p>
        </w:tc>
      </w:tr>
      <w:tr w:rsidR="00712D2B">
        <w:tc>
          <w:tcPr>
            <w:tcW w:w="1596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Nome 2</w:t>
            </w:r>
          </w:p>
        </w:tc>
        <w:tc>
          <w:tcPr>
            <w:tcW w:w="2839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Valor 2</w:t>
            </w:r>
          </w:p>
        </w:tc>
        <w:tc>
          <w:tcPr>
            <w:tcW w:w="2086" w:type="dxa"/>
          </w:tcPr>
          <w:p w:rsidR="00712D2B" w:rsidRDefault="00597911" w:rsidP="00EF2B55">
            <w:pPr>
              <w:widowControl w:val="0"/>
              <w:autoSpaceDE w:val="0"/>
              <w:autoSpaceDN w:val="0"/>
              <w:adjustRightInd w:val="0"/>
              <w:ind w:firstLine="212"/>
              <w:jc w:val="center"/>
              <w:rPr>
                <w:rFonts w:ascii="TimesNewRomanPSMT" w:hAnsi="TimesNewRomanPSMT" w:cs="TimesNewRomanPSMT"/>
                <w:sz w:val="22"/>
              </w:rPr>
            </w:pPr>
            <w:r>
              <w:rPr>
                <w:rFonts w:ascii="TimesNewRomanPSMT" w:hAnsi="TimesNewRomanPSMT" w:cs="TimesNewRomanPSMT"/>
                <w:sz w:val="22"/>
              </w:rPr>
              <w:t>Valor 4</w:t>
            </w:r>
          </w:p>
        </w:tc>
      </w:tr>
    </w:tbl>
    <w:p w:rsidR="00712D2B" w:rsidRDefault="00712D2B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</w:rPr>
      </w:pPr>
    </w:p>
    <w:p w:rsidR="00600CC0" w:rsidRDefault="00FA16D0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 xml:space="preserve">Figuras, a exemplo da </w:t>
      </w:r>
      <w:r w:rsidR="0041338C">
        <w:rPr>
          <w:rFonts w:ascii="TimesNewRomanPSMT" w:hAnsi="TimesNewRomanPSMT" w:cs="TimesNewRomanPSMT"/>
          <w:sz w:val="22"/>
        </w:rPr>
        <w:t xml:space="preserve">Figura </w:t>
      </w:r>
      <w:r>
        <w:rPr>
          <w:rFonts w:ascii="TimesNewRomanPSMT" w:hAnsi="TimesNewRomanPSMT" w:cs="TimesNewRomanPSMT"/>
          <w:sz w:val="22"/>
        </w:rPr>
        <w:t>1</w:t>
      </w:r>
      <w:r w:rsidR="003703ED">
        <w:rPr>
          <w:rFonts w:ascii="TimesNewRomanPSMT" w:hAnsi="TimesNewRomanPSMT" w:cs="TimesNewRomanPSMT"/>
          <w:sz w:val="22"/>
        </w:rPr>
        <w:t>,</w:t>
      </w:r>
      <w:r>
        <w:rPr>
          <w:rFonts w:ascii="TimesNewRomanPSMT" w:hAnsi="TimesNewRomanPSMT" w:cs="TimesNewRomanPSMT"/>
          <w:sz w:val="22"/>
        </w:rPr>
        <w:t xml:space="preserve"> também devem </w:t>
      </w:r>
      <w:r w:rsidR="00597911">
        <w:rPr>
          <w:rFonts w:ascii="TimesNewRomanPSMT" w:hAnsi="TimesNewRomanPSMT" w:cs="TimesNewRomanPSMT"/>
          <w:sz w:val="22"/>
        </w:rPr>
        <w:t>ser numeradas e chamadas antes do seu aparecimento. A numeração das figuras é independente da numeração das tabelas. Figuras copiadas de outra fonte podem ser usadas, contant</w:t>
      </w:r>
      <w:r w:rsidR="00200A83">
        <w:rPr>
          <w:rFonts w:ascii="TimesNewRomanPSMT" w:hAnsi="TimesNewRomanPSMT" w:cs="TimesNewRomanPSMT"/>
          <w:sz w:val="22"/>
        </w:rPr>
        <w:t>o</w:t>
      </w:r>
      <w:r w:rsidR="00597911">
        <w:rPr>
          <w:rFonts w:ascii="TimesNewRomanPSMT" w:hAnsi="TimesNewRomanPSMT" w:cs="TimesNewRomanPSMT"/>
          <w:sz w:val="22"/>
        </w:rPr>
        <w:t xml:space="preserve"> que a fonte seja citada</w:t>
      </w:r>
      <w:r w:rsidR="00200A83">
        <w:rPr>
          <w:rFonts w:ascii="TimesNewRomanPSMT" w:hAnsi="TimesNewRomanPSMT" w:cs="TimesNewRomanPSMT"/>
          <w:sz w:val="22"/>
        </w:rPr>
        <w:t>. Recomenda-se cuidado com a qualidade das figuras e com o uso de cores, pois os pré-projeto</w:t>
      </w:r>
      <w:r w:rsidR="0041338C">
        <w:rPr>
          <w:rFonts w:ascii="TimesNewRomanPSMT" w:hAnsi="TimesNewRomanPSMT" w:cs="TimesNewRomanPSMT"/>
          <w:sz w:val="22"/>
        </w:rPr>
        <w:t>s</w:t>
      </w:r>
      <w:r w:rsidR="00200A83">
        <w:rPr>
          <w:rFonts w:ascii="TimesNewRomanPSMT" w:hAnsi="TimesNewRomanPSMT" w:cs="TimesNewRomanPSMT"/>
          <w:sz w:val="22"/>
        </w:rPr>
        <w:t xml:space="preserve"> serão impressos em preto e branco. O t</w:t>
      </w:r>
      <w:r w:rsidR="0041338C">
        <w:rPr>
          <w:rFonts w:ascii="TimesNewRomanPSMT" w:hAnsi="TimesNewRomanPSMT" w:cs="TimesNewRomanPSMT"/>
          <w:sz w:val="22"/>
        </w:rPr>
        <w:t>í</w:t>
      </w:r>
      <w:r w:rsidR="00200A83">
        <w:rPr>
          <w:rFonts w:ascii="TimesNewRomanPSMT" w:hAnsi="TimesNewRomanPSMT" w:cs="TimesNewRomanPSMT"/>
          <w:sz w:val="22"/>
        </w:rPr>
        <w:t>tulo e a descrição das figuras devem aparecer sob a figura</w:t>
      </w:r>
      <w:r w:rsidR="003703ED">
        <w:rPr>
          <w:rFonts w:ascii="TimesNewRomanPSMT" w:hAnsi="TimesNewRomanPSMT" w:cs="TimesNewRomanPSMT"/>
          <w:sz w:val="22"/>
        </w:rPr>
        <w:t>.</w:t>
      </w:r>
    </w:p>
    <w:p w:rsidR="00600CC0" w:rsidRDefault="00600CC0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</w:rPr>
      </w:pPr>
    </w:p>
    <w:p w:rsidR="00200A83" w:rsidRDefault="00200A83" w:rsidP="00EF2B55">
      <w:pPr>
        <w:widowControl w:val="0"/>
        <w:autoSpaceDE w:val="0"/>
        <w:autoSpaceDN w:val="0"/>
        <w:adjustRightInd w:val="0"/>
        <w:spacing w:after="0"/>
        <w:ind w:firstLine="212"/>
        <w:jc w:val="center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noProof/>
          <w:sz w:val="22"/>
          <w:lang w:eastAsia="pt-BR"/>
        </w:rPr>
        <w:lastRenderedPageBreak/>
        <w:drawing>
          <wp:inline distT="0" distB="0" distL="0" distR="0">
            <wp:extent cx="3056467" cy="1950247"/>
            <wp:effectExtent l="25400" t="0" r="0" b="0"/>
            <wp:docPr id="1" name="Picture 0" descr="Arquitetura_Multicore_Memoria_Distribu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_Multicore_Memoria_Distribuid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006" cy="195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C0" w:rsidRPr="00200A83" w:rsidRDefault="00200A83" w:rsidP="00EF2B55">
      <w:pPr>
        <w:widowControl w:val="0"/>
        <w:autoSpaceDE w:val="0"/>
        <w:autoSpaceDN w:val="0"/>
        <w:adjustRightInd w:val="0"/>
        <w:spacing w:after="0"/>
        <w:ind w:right="503" w:firstLine="212"/>
        <w:jc w:val="both"/>
        <w:rPr>
          <w:rFonts w:ascii="TimesNewRomanPSMT" w:hAnsi="TimesNewRomanPSMT" w:cs="TimesNewRomanPSMT"/>
          <w:sz w:val="22"/>
        </w:rPr>
      </w:pPr>
      <w:r w:rsidRPr="00200A83">
        <w:rPr>
          <w:rFonts w:ascii="TimesNewRomanPSMT" w:hAnsi="TimesNewRomanPSMT" w:cs="TimesNewRomanPSMT"/>
          <w:b/>
          <w:sz w:val="22"/>
        </w:rPr>
        <w:t xml:space="preserve">Figura 1: </w:t>
      </w:r>
      <w:r w:rsidRPr="00200A83">
        <w:rPr>
          <w:rFonts w:ascii="TimesNewRomanPSMT" w:hAnsi="TimesNewRomanPSMT" w:cs="TimesNewRomanPSMT"/>
          <w:sz w:val="22"/>
        </w:rPr>
        <w:t xml:space="preserve">Exemplo de inserção de figura. </w:t>
      </w:r>
      <w:r>
        <w:rPr>
          <w:rFonts w:ascii="TimesNewRomanPSMT" w:hAnsi="TimesNewRomanPSMT" w:cs="TimesNewRomanPSMT"/>
          <w:sz w:val="22"/>
        </w:rPr>
        <w:t>O exemplo mostra c</w:t>
      </w:r>
      <w:r w:rsidRPr="00712D2B">
        <w:rPr>
          <w:rFonts w:ascii="TimesNewRomanPSMT" w:hAnsi="TimesNewRomanPSMT" w:cs="TimesNewRomanPSMT"/>
          <w:sz w:val="22"/>
        </w:rPr>
        <w:t xml:space="preserve">omo inserir o titulo e a descrição da </w:t>
      </w:r>
      <w:r>
        <w:rPr>
          <w:rFonts w:ascii="TimesNewRomanPSMT" w:hAnsi="TimesNewRomanPSMT" w:cs="TimesNewRomanPSMT"/>
          <w:sz w:val="22"/>
        </w:rPr>
        <w:t>figura</w:t>
      </w:r>
      <w:r w:rsidRPr="00712D2B">
        <w:rPr>
          <w:rFonts w:ascii="TimesNewRomanPSMT" w:hAnsi="TimesNewRomanPSMT" w:cs="TimesNewRomanPSMT"/>
          <w:sz w:val="22"/>
        </w:rPr>
        <w:t>. Não precisa ser econômico</w:t>
      </w:r>
      <w:r>
        <w:rPr>
          <w:rFonts w:ascii="TimesNewRomanPSMT" w:hAnsi="TimesNewRomanPSMT" w:cs="TimesNewRomanPSMT"/>
          <w:sz w:val="22"/>
        </w:rPr>
        <w:t xml:space="preserve"> na descrição. Descrições bem feitas facilitam o entendimento.</w:t>
      </w:r>
    </w:p>
    <w:p w:rsidR="00600CC0" w:rsidRDefault="00600CC0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</w:p>
    <w:p w:rsidR="00600CC0" w:rsidRPr="006A3DDE" w:rsidRDefault="006A3DDE" w:rsidP="00EF2B55">
      <w:pPr>
        <w:pStyle w:val="Ttulo1"/>
        <w:ind w:left="0" w:firstLine="212"/>
        <w:rPr>
          <w:rFonts w:ascii="Times New Roman" w:hAnsi="Times New Roman"/>
          <w:color w:val="auto"/>
          <w:sz w:val="22"/>
        </w:rPr>
      </w:pPr>
      <w:r w:rsidRPr="006A3DDE">
        <w:rPr>
          <w:rFonts w:ascii="Times New Roman" w:hAnsi="Times New Roman"/>
          <w:color w:val="auto"/>
          <w:sz w:val="22"/>
        </w:rPr>
        <w:t>Referências</w:t>
      </w:r>
    </w:p>
    <w:p w:rsidR="006A3DDE" w:rsidRDefault="00600CC0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 w:rsidRPr="00600CC0">
        <w:rPr>
          <w:rFonts w:ascii="TimesNewRomanPSMT" w:hAnsi="TimesNewRomanPSMT" w:cs="TimesNewRomanPSMT"/>
          <w:sz w:val="22"/>
        </w:rPr>
        <w:t>ASSOCIAÇÃO BRASILEIRA DE NORMAS</w:t>
      </w:r>
      <w:r>
        <w:rPr>
          <w:rFonts w:ascii="TimesNewRomanPSMT" w:hAnsi="TimesNewRomanPSMT" w:cs="TimesNewRomanPSMT"/>
          <w:sz w:val="22"/>
        </w:rPr>
        <w:t xml:space="preserve"> </w:t>
      </w:r>
      <w:r w:rsidRPr="00600CC0">
        <w:rPr>
          <w:rFonts w:ascii="TimesNewRomanPSMT" w:hAnsi="TimesNewRomanPSMT" w:cs="TimesNewRomanPSMT"/>
          <w:sz w:val="22"/>
        </w:rPr>
        <w:t>TÉCNICAS. NBR 10520: informação e</w:t>
      </w:r>
      <w:r>
        <w:rPr>
          <w:rFonts w:ascii="TimesNewRomanPSMT" w:hAnsi="TimesNewRomanPSMT" w:cs="TimesNewRomanPSMT"/>
          <w:sz w:val="22"/>
        </w:rPr>
        <w:t xml:space="preserve"> </w:t>
      </w:r>
      <w:r w:rsidRPr="00600CC0">
        <w:rPr>
          <w:rFonts w:ascii="TimesNewRomanPSMT" w:hAnsi="TimesNewRomanPSMT" w:cs="TimesNewRomanPSMT"/>
          <w:sz w:val="22"/>
        </w:rPr>
        <w:t>documentação: citações em documentos:</w:t>
      </w:r>
      <w:r>
        <w:rPr>
          <w:rFonts w:ascii="TimesNewRomanPSMT" w:hAnsi="TimesNewRomanPSMT" w:cs="TimesNewRomanPSMT"/>
          <w:sz w:val="22"/>
        </w:rPr>
        <w:t xml:space="preserve"> </w:t>
      </w:r>
      <w:r w:rsidRPr="00600CC0">
        <w:rPr>
          <w:rFonts w:ascii="TimesNewRomanPSMT" w:hAnsi="TimesNewRomanPSMT" w:cs="TimesNewRomanPSMT"/>
          <w:sz w:val="22"/>
        </w:rPr>
        <w:t>apresentação. Rio de Janeiro, 2002.</w:t>
      </w:r>
    </w:p>
    <w:p w:rsidR="006A3DDE" w:rsidRDefault="006A3DDE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</w:p>
    <w:p w:rsidR="000E755D" w:rsidRPr="00F77D07" w:rsidRDefault="006A3DDE" w:rsidP="00EF2B55">
      <w:pPr>
        <w:widowControl w:val="0"/>
        <w:autoSpaceDE w:val="0"/>
        <w:autoSpaceDN w:val="0"/>
        <w:adjustRightInd w:val="0"/>
        <w:spacing w:after="0"/>
        <w:ind w:firstLine="212"/>
        <w:jc w:val="both"/>
        <w:rPr>
          <w:rFonts w:ascii="TimesNewRomanPSMT" w:hAnsi="TimesNewRomanPSMT" w:cs="TimesNewRomanPSMT"/>
          <w:sz w:val="22"/>
        </w:rPr>
      </w:pPr>
      <w:r>
        <w:rPr>
          <w:rFonts w:ascii="TimesNewRomanPSMT" w:hAnsi="TimesNewRomanPSMT" w:cs="TimesNewRomanPSMT"/>
          <w:sz w:val="22"/>
        </w:rPr>
        <w:t xml:space="preserve">FORTIUM – Grupo Educacional. Como Fazer Citações? </w:t>
      </w:r>
      <w:hyperlink r:id="rId6" w:history="1">
        <w:r w:rsidRPr="00C202E4">
          <w:rPr>
            <w:rStyle w:val="Hyperlink"/>
            <w:rFonts w:ascii="TimesNewRomanPSMT" w:hAnsi="TimesNewRomanPSMT" w:cs="TimesNewRomanPSMT"/>
            <w:sz w:val="22"/>
          </w:rPr>
          <w:t>http://fortium.edu.br/blog/fabricio_martins/files/2010/08/como_fazer_citacoes.pdf</w:t>
        </w:r>
      </w:hyperlink>
      <w:r>
        <w:rPr>
          <w:rFonts w:ascii="TimesNewRomanPSMT" w:hAnsi="TimesNewRomanPSMT" w:cs="TimesNewRomanPSMT"/>
          <w:sz w:val="22"/>
        </w:rPr>
        <w:t>, página acessada em 20 de dezembro de 2011</w:t>
      </w:r>
      <w:r w:rsidR="00EF2B55">
        <w:rPr>
          <w:rFonts w:ascii="TimesNewRomanPSMT" w:hAnsi="TimesNewRomanPSMT" w:cs="TimesNewRomanPSMT"/>
          <w:sz w:val="22"/>
        </w:rPr>
        <w:t>.</w:t>
      </w:r>
    </w:p>
    <w:sectPr w:rsidR="000E755D" w:rsidRPr="00F77D07" w:rsidSect="000E755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D0707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1FD1A91"/>
    <w:multiLevelType w:val="multilevel"/>
    <w:tmpl w:val="AAC490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644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5E39C3"/>
    <w:multiLevelType w:val="multilevel"/>
    <w:tmpl w:val="AAC490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644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9DB7886"/>
    <w:multiLevelType w:val="multilevel"/>
    <w:tmpl w:val="E422A2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0E755D"/>
    <w:rsid w:val="00040E72"/>
    <w:rsid w:val="00041818"/>
    <w:rsid w:val="000E755D"/>
    <w:rsid w:val="001A0AAA"/>
    <w:rsid w:val="001D02C6"/>
    <w:rsid w:val="00200A83"/>
    <w:rsid w:val="002015B5"/>
    <w:rsid w:val="002069F4"/>
    <w:rsid w:val="00306EC9"/>
    <w:rsid w:val="003703ED"/>
    <w:rsid w:val="003D1015"/>
    <w:rsid w:val="0041338C"/>
    <w:rsid w:val="00462A62"/>
    <w:rsid w:val="00474D65"/>
    <w:rsid w:val="004B587C"/>
    <w:rsid w:val="00597911"/>
    <w:rsid w:val="005C27DE"/>
    <w:rsid w:val="005C34C7"/>
    <w:rsid w:val="005C68E6"/>
    <w:rsid w:val="005D006B"/>
    <w:rsid w:val="00600CC0"/>
    <w:rsid w:val="0064733B"/>
    <w:rsid w:val="006540FE"/>
    <w:rsid w:val="00660BD9"/>
    <w:rsid w:val="00672587"/>
    <w:rsid w:val="006A3DDE"/>
    <w:rsid w:val="006C18B9"/>
    <w:rsid w:val="00712D2B"/>
    <w:rsid w:val="00793275"/>
    <w:rsid w:val="007C6242"/>
    <w:rsid w:val="0081145C"/>
    <w:rsid w:val="00867563"/>
    <w:rsid w:val="00931B4D"/>
    <w:rsid w:val="00961EB8"/>
    <w:rsid w:val="009A32DD"/>
    <w:rsid w:val="00AA6953"/>
    <w:rsid w:val="00B06F4B"/>
    <w:rsid w:val="00B13D90"/>
    <w:rsid w:val="00B45CA9"/>
    <w:rsid w:val="00B617FA"/>
    <w:rsid w:val="00B76042"/>
    <w:rsid w:val="00B90B2A"/>
    <w:rsid w:val="00BD18A1"/>
    <w:rsid w:val="00C41056"/>
    <w:rsid w:val="00C736DA"/>
    <w:rsid w:val="00C90EC2"/>
    <w:rsid w:val="00D57B86"/>
    <w:rsid w:val="00DA42E7"/>
    <w:rsid w:val="00DA7C5B"/>
    <w:rsid w:val="00EC6B32"/>
    <w:rsid w:val="00ED5DD2"/>
    <w:rsid w:val="00EF2B55"/>
    <w:rsid w:val="00F43F67"/>
    <w:rsid w:val="00F77D07"/>
    <w:rsid w:val="00FA16D0"/>
    <w:rsid w:val="00FE3D4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36B16"/>
  </w:style>
  <w:style w:type="paragraph" w:styleId="Ttulo1">
    <w:name w:val="heading 1"/>
    <w:basedOn w:val="Normal"/>
    <w:next w:val="Normal"/>
    <w:link w:val="Ttulo1Char"/>
    <w:rsid w:val="006C18B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har"/>
    <w:rsid w:val="006C18B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6C18B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6C18B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6C18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har"/>
    <w:rsid w:val="006C18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rsid w:val="006C18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6C18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Ttulo9">
    <w:name w:val="heading 9"/>
    <w:basedOn w:val="Normal"/>
    <w:next w:val="Normal"/>
    <w:link w:val="Ttulo9Char"/>
    <w:rsid w:val="006C18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755D"/>
    <w:pPr>
      <w:ind w:left="720"/>
      <w:contextualSpacing/>
    </w:pPr>
  </w:style>
  <w:style w:type="character" w:styleId="Hyperlink">
    <w:name w:val="Hyperlink"/>
    <w:basedOn w:val="Fontepargpadro"/>
    <w:rsid w:val="00306EC9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306EC9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rsid w:val="006C18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6C18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6C18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6C18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6C18B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har">
    <w:name w:val="Título 6 Char"/>
    <w:basedOn w:val="Fontepargpadro"/>
    <w:link w:val="Ttulo6"/>
    <w:rsid w:val="006C18B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rsid w:val="006C18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6C18B9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6C18B9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table" w:styleId="Tabelacomgrade">
    <w:name w:val="Table Grid"/>
    <w:basedOn w:val="Tabelanormal"/>
    <w:rsid w:val="00712D2B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FE3D43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FE3D43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3D1015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tium.edu.br/blog/fabricio_martins/files/2010/08/como_fazer_citacoes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3637</TotalTime>
  <Pages>1</Pages>
  <Words>1116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ACBS</Company>
  <LinksUpToDate>false</LinksUpToDate>
  <CharactersWithSpaces>7133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iMac01</dc:creator>
  <cp:lastModifiedBy>lorena</cp:lastModifiedBy>
  <cp:revision>6</cp:revision>
  <dcterms:created xsi:type="dcterms:W3CDTF">2012-10-02T00:59:00Z</dcterms:created>
  <dcterms:modified xsi:type="dcterms:W3CDTF">2012-10-05T13:12:00Z</dcterms:modified>
</cp:coreProperties>
</file>